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364C" w14:textId="77777777" w:rsidR="000A1749" w:rsidRPr="008B552E" w:rsidRDefault="000A1749" w:rsidP="008B552E">
      <w:pPr>
        <w:ind w:left="720" w:firstLine="720"/>
        <w:jc w:val="center"/>
        <w:rPr>
          <w:u w:val="single"/>
        </w:rPr>
      </w:pPr>
      <w:r w:rsidRPr="008B552E">
        <w:rPr>
          <w:noProof/>
          <w:sz w:val="36"/>
          <w:szCs w:val="36"/>
          <w:u w:val="single"/>
          <w:lang w:eastAsia="en-GB"/>
        </w:rPr>
        <w:drawing>
          <wp:anchor distT="0" distB="0" distL="114300" distR="114300" simplePos="0" relativeHeight="251658240" behindDoc="0" locked="0" layoutInCell="1" allowOverlap="1" wp14:anchorId="7E303697" wp14:editId="7E303698">
            <wp:simplePos x="0" y="0"/>
            <wp:positionH relativeFrom="column">
              <wp:align>right</wp:align>
            </wp:positionH>
            <wp:positionV relativeFrom="paragraph">
              <wp:align>top</wp:align>
            </wp:positionV>
            <wp:extent cx="1494790" cy="671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der Hey Childrens NHS Foundation Trust RGB BL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4790" cy="671195"/>
                    </a:xfrm>
                    <a:prstGeom prst="rect">
                      <a:avLst/>
                    </a:prstGeom>
                  </pic:spPr>
                </pic:pic>
              </a:graphicData>
            </a:graphic>
          </wp:anchor>
        </w:drawing>
      </w:r>
    </w:p>
    <w:p w14:paraId="7E30364D" w14:textId="77777777" w:rsidR="008F48AF" w:rsidRDefault="000A1749" w:rsidP="008B552E">
      <w:pPr>
        <w:ind w:firstLine="720"/>
        <w:jc w:val="right"/>
        <w:rPr>
          <w:b/>
          <w:sz w:val="28"/>
          <w:szCs w:val="28"/>
        </w:rPr>
      </w:pPr>
      <w:r w:rsidRPr="00657618">
        <w:rPr>
          <w:b/>
          <w:sz w:val="28"/>
          <w:szCs w:val="28"/>
        </w:rPr>
        <w:t>Health Advice: Education Health &amp; Care Plan</w:t>
      </w:r>
    </w:p>
    <w:p w14:paraId="7E30364E" w14:textId="5773750D" w:rsidR="00C70A89" w:rsidRPr="000D559F" w:rsidRDefault="00C70A89" w:rsidP="008B552E">
      <w:pPr>
        <w:ind w:firstLine="720"/>
        <w:jc w:val="right"/>
        <w:rPr>
          <w:b/>
          <w:i/>
          <w:sz w:val="28"/>
          <w:szCs w:val="28"/>
        </w:rPr>
      </w:pPr>
      <w:r w:rsidRPr="000D559F">
        <w:rPr>
          <w:i/>
        </w:rPr>
        <w:t>For all queries on this document please contact the Team on EHCPqueries@alderhey.nhs.uk</w:t>
      </w:r>
    </w:p>
    <w:p w14:paraId="7E30364F" w14:textId="77777777" w:rsidR="000A1749" w:rsidRDefault="000A1749" w:rsidP="000A1749">
      <w:pPr>
        <w:rPr>
          <w:b/>
        </w:rPr>
      </w:pPr>
      <w:r>
        <w:rPr>
          <w:b/>
        </w:rPr>
        <w:t>Child/Young Person’s Details:</w:t>
      </w:r>
    </w:p>
    <w:tbl>
      <w:tblPr>
        <w:tblStyle w:val="TableGrid"/>
        <w:tblW w:w="0" w:type="auto"/>
        <w:tblLook w:val="04A0" w:firstRow="1" w:lastRow="0" w:firstColumn="1" w:lastColumn="0" w:noHBand="0" w:noVBand="1"/>
      </w:tblPr>
      <w:tblGrid>
        <w:gridCol w:w="2261"/>
        <w:gridCol w:w="2947"/>
        <w:gridCol w:w="1549"/>
        <w:gridCol w:w="2259"/>
      </w:tblGrid>
      <w:tr w:rsidR="000A1749" w14:paraId="7E303654" w14:textId="77777777" w:rsidTr="00FE6636">
        <w:tc>
          <w:tcPr>
            <w:tcW w:w="2310" w:type="dxa"/>
          </w:tcPr>
          <w:p w14:paraId="7E303650" w14:textId="77777777" w:rsidR="000A1749" w:rsidRDefault="000A1749" w:rsidP="000A1749">
            <w:pPr>
              <w:rPr>
                <w:b/>
              </w:rPr>
            </w:pPr>
            <w:r>
              <w:rPr>
                <w:b/>
              </w:rPr>
              <w:t>Child’s Name:</w:t>
            </w:r>
          </w:p>
        </w:tc>
        <w:tc>
          <w:tcPr>
            <w:tcW w:w="3043" w:type="dxa"/>
          </w:tcPr>
          <w:p w14:paraId="7E303651" w14:textId="36400DEE" w:rsidR="000A1749" w:rsidRPr="00602FBC" w:rsidRDefault="00705B0B" w:rsidP="009D5B18">
            <w:r>
              <w:t xml:space="preserve"> </w:t>
            </w:r>
            <w:r w:rsidR="00E44A58">
              <w:t>Gwendolyn Vials Moore</w:t>
            </w:r>
          </w:p>
        </w:tc>
        <w:tc>
          <w:tcPr>
            <w:tcW w:w="1578" w:type="dxa"/>
          </w:tcPr>
          <w:p w14:paraId="7E303652" w14:textId="77777777" w:rsidR="000A1749" w:rsidRPr="00602FBC" w:rsidRDefault="000A1749" w:rsidP="000A1749">
            <w:pPr>
              <w:rPr>
                <w:b/>
              </w:rPr>
            </w:pPr>
            <w:r w:rsidRPr="00602FBC">
              <w:rPr>
                <w:b/>
              </w:rPr>
              <w:t>D.O.B:</w:t>
            </w:r>
          </w:p>
        </w:tc>
        <w:tc>
          <w:tcPr>
            <w:tcW w:w="2311" w:type="dxa"/>
          </w:tcPr>
          <w:p w14:paraId="7E303653" w14:textId="78DBFC46" w:rsidR="000A1749" w:rsidRPr="00A47353" w:rsidRDefault="00E44A58" w:rsidP="00020B3B">
            <w:r>
              <w:t>22/08/2014</w:t>
            </w:r>
          </w:p>
        </w:tc>
      </w:tr>
      <w:tr w:rsidR="000A1749" w14:paraId="7E303659" w14:textId="77777777" w:rsidTr="00FE6636">
        <w:tc>
          <w:tcPr>
            <w:tcW w:w="2310" w:type="dxa"/>
          </w:tcPr>
          <w:p w14:paraId="7E303655" w14:textId="77777777" w:rsidR="000A1749" w:rsidRDefault="00DC67C3" w:rsidP="000A1749">
            <w:pPr>
              <w:rPr>
                <w:b/>
              </w:rPr>
            </w:pPr>
            <w:r>
              <w:rPr>
                <w:b/>
              </w:rPr>
              <w:t>Parent/</w:t>
            </w:r>
            <w:r w:rsidR="000A1749">
              <w:rPr>
                <w:b/>
              </w:rPr>
              <w:t>Carer Name(s):</w:t>
            </w:r>
          </w:p>
        </w:tc>
        <w:tc>
          <w:tcPr>
            <w:tcW w:w="3043" w:type="dxa"/>
          </w:tcPr>
          <w:p w14:paraId="7E303656" w14:textId="77777777" w:rsidR="000A1749" w:rsidRPr="00602FBC" w:rsidRDefault="000A1749" w:rsidP="000A1749"/>
        </w:tc>
        <w:tc>
          <w:tcPr>
            <w:tcW w:w="1578" w:type="dxa"/>
          </w:tcPr>
          <w:p w14:paraId="7E303657" w14:textId="77777777" w:rsidR="000A1749" w:rsidRPr="00602FBC" w:rsidRDefault="000A1749" w:rsidP="000A1749">
            <w:pPr>
              <w:rPr>
                <w:b/>
              </w:rPr>
            </w:pPr>
            <w:r w:rsidRPr="00602FBC">
              <w:rPr>
                <w:b/>
              </w:rPr>
              <w:t>NHS Number:</w:t>
            </w:r>
          </w:p>
        </w:tc>
        <w:tc>
          <w:tcPr>
            <w:tcW w:w="2311" w:type="dxa"/>
          </w:tcPr>
          <w:p w14:paraId="7E303658" w14:textId="79BB5547" w:rsidR="000A1749" w:rsidRPr="00A47353" w:rsidRDefault="00E44A58" w:rsidP="003029D1">
            <w:r>
              <w:t>70105</w:t>
            </w:r>
            <w:r w:rsidR="004C5576">
              <w:t>71422</w:t>
            </w:r>
          </w:p>
        </w:tc>
      </w:tr>
      <w:tr w:rsidR="00714628" w14:paraId="7E30365C" w14:textId="77777777" w:rsidTr="0099677D">
        <w:tc>
          <w:tcPr>
            <w:tcW w:w="2310" w:type="dxa"/>
          </w:tcPr>
          <w:p w14:paraId="7E30365A" w14:textId="77777777" w:rsidR="00714628" w:rsidRDefault="00714628" w:rsidP="000A1749">
            <w:pPr>
              <w:rPr>
                <w:b/>
              </w:rPr>
            </w:pPr>
            <w:r>
              <w:rPr>
                <w:b/>
              </w:rPr>
              <w:t xml:space="preserve">Home Address: </w:t>
            </w:r>
          </w:p>
        </w:tc>
        <w:tc>
          <w:tcPr>
            <w:tcW w:w="6932" w:type="dxa"/>
            <w:gridSpan w:val="3"/>
          </w:tcPr>
          <w:p w14:paraId="7E30365B" w14:textId="45D89B3D" w:rsidR="00714628" w:rsidRPr="00602FBC" w:rsidRDefault="004C5576" w:rsidP="00E27E30">
            <w:r>
              <w:t>2 Coronation Drive, L23 3BN</w:t>
            </w:r>
          </w:p>
        </w:tc>
      </w:tr>
      <w:tr w:rsidR="0091430F" w14:paraId="7E303660" w14:textId="77777777" w:rsidTr="00FE6636">
        <w:tc>
          <w:tcPr>
            <w:tcW w:w="2310" w:type="dxa"/>
          </w:tcPr>
          <w:p w14:paraId="7E30365D" w14:textId="77777777" w:rsidR="0091430F" w:rsidRDefault="0091430F" w:rsidP="000A1749">
            <w:pPr>
              <w:rPr>
                <w:b/>
              </w:rPr>
            </w:pPr>
            <w:r>
              <w:rPr>
                <w:b/>
              </w:rPr>
              <w:t xml:space="preserve">Contact Number: </w:t>
            </w:r>
          </w:p>
        </w:tc>
        <w:tc>
          <w:tcPr>
            <w:tcW w:w="3043" w:type="dxa"/>
          </w:tcPr>
          <w:p w14:paraId="7E30365E" w14:textId="0EDA0464" w:rsidR="0091430F" w:rsidRPr="00602FBC" w:rsidRDefault="0091430F" w:rsidP="000A1749"/>
        </w:tc>
        <w:tc>
          <w:tcPr>
            <w:tcW w:w="3889" w:type="dxa"/>
            <w:gridSpan w:val="2"/>
          </w:tcPr>
          <w:p w14:paraId="7E30365F" w14:textId="77777777" w:rsidR="0091430F" w:rsidRPr="00A47353" w:rsidRDefault="0091430F" w:rsidP="000A1749"/>
        </w:tc>
      </w:tr>
    </w:tbl>
    <w:p w14:paraId="7E303661" w14:textId="77777777" w:rsidR="000A1749" w:rsidRDefault="000A1749" w:rsidP="000A1749">
      <w:pPr>
        <w:rPr>
          <w:b/>
        </w:rPr>
      </w:pPr>
    </w:p>
    <w:tbl>
      <w:tblPr>
        <w:tblStyle w:val="TableGrid"/>
        <w:tblW w:w="0" w:type="auto"/>
        <w:tblLook w:val="04A0" w:firstRow="1" w:lastRow="0" w:firstColumn="1" w:lastColumn="0" w:noHBand="0" w:noVBand="1"/>
      </w:tblPr>
      <w:tblGrid>
        <w:gridCol w:w="2326"/>
        <w:gridCol w:w="6690"/>
      </w:tblGrid>
      <w:tr w:rsidR="000A1749" w14:paraId="7E303664" w14:textId="77777777" w:rsidTr="00497BD6">
        <w:tc>
          <w:tcPr>
            <w:tcW w:w="2376" w:type="dxa"/>
          </w:tcPr>
          <w:p w14:paraId="7E303662" w14:textId="77777777" w:rsidR="00497BD6" w:rsidRDefault="00497BD6" w:rsidP="000A1749">
            <w:pPr>
              <w:rPr>
                <w:b/>
              </w:rPr>
            </w:pPr>
            <w:r>
              <w:rPr>
                <w:b/>
              </w:rPr>
              <w:t>Name:</w:t>
            </w:r>
          </w:p>
        </w:tc>
        <w:tc>
          <w:tcPr>
            <w:tcW w:w="6866" w:type="dxa"/>
          </w:tcPr>
          <w:p w14:paraId="7E303663" w14:textId="2C546D13" w:rsidR="000A1749" w:rsidRPr="00A41163" w:rsidRDefault="006244EB" w:rsidP="000A1749">
            <w:r>
              <w:t>Dr</w:t>
            </w:r>
            <w:r w:rsidR="00C37F1F">
              <w:t xml:space="preserve"> Natalie Daniels</w:t>
            </w:r>
          </w:p>
        </w:tc>
      </w:tr>
      <w:tr w:rsidR="000A1749" w14:paraId="7E303667" w14:textId="77777777" w:rsidTr="00497BD6">
        <w:tc>
          <w:tcPr>
            <w:tcW w:w="2376" w:type="dxa"/>
          </w:tcPr>
          <w:p w14:paraId="7E303665" w14:textId="77777777" w:rsidR="000A1749" w:rsidRDefault="00497BD6" w:rsidP="000A1749">
            <w:pPr>
              <w:rPr>
                <w:b/>
              </w:rPr>
            </w:pPr>
            <w:r>
              <w:rPr>
                <w:b/>
              </w:rPr>
              <w:t>Role:</w:t>
            </w:r>
          </w:p>
        </w:tc>
        <w:tc>
          <w:tcPr>
            <w:tcW w:w="6866" w:type="dxa"/>
          </w:tcPr>
          <w:p w14:paraId="7E303666" w14:textId="584D639D" w:rsidR="000A1749" w:rsidRPr="00A41163" w:rsidRDefault="00C37F1F" w:rsidP="000A1749">
            <w:r>
              <w:t>C</w:t>
            </w:r>
            <w:r w:rsidR="006244EB">
              <w:t xml:space="preserve">onsultant </w:t>
            </w:r>
            <w:r>
              <w:t xml:space="preserve">Neurodevelopmental Paediatrician </w:t>
            </w:r>
          </w:p>
        </w:tc>
      </w:tr>
      <w:tr w:rsidR="000A1749" w14:paraId="7E30366A" w14:textId="77777777" w:rsidTr="00497BD6">
        <w:tc>
          <w:tcPr>
            <w:tcW w:w="2376" w:type="dxa"/>
          </w:tcPr>
          <w:p w14:paraId="7E303668" w14:textId="77777777" w:rsidR="000A1749" w:rsidRDefault="00497BD6" w:rsidP="000A1749">
            <w:pPr>
              <w:rPr>
                <w:b/>
              </w:rPr>
            </w:pPr>
            <w:r>
              <w:rPr>
                <w:b/>
              </w:rPr>
              <w:t xml:space="preserve">Speciality: </w:t>
            </w:r>
          </w:p>
        </w:tc>
        <w:tc>
          <w:tcPr>
            <w:tcW w:w="6866" w:type="dxa"/>
          </w:tcPr>
          <w:p w14:paraId="7E303669" w14:textId="15864DE1" w:rsidR="000A1749" w:rsidRPr="00A41163" w:rsidRDefault="00F86922" w:rsidP="000A1749">
            <w:r>
              <w:t>Neurodevelopmental p</w:t>
            </w:r>
            <w:r w:rsidR="006244EB">
              <w:t>aediatrics</w:t>
            </w:r>
          </w:p>
        </w:tc>
      </w:tr>
      <w:tr w:rsidR="000A1749" w14:paraId="7E30366D" w14:textId="77777777" w:rsidTr="00497BD6">
        <w:tc>
          <w:tcPr>
            <w:tcW w:w="2376" w:type="dxa"/>
          </w:tcPr>
          <w:p w14:paraId="7E30366B" w14:textId="77777777" w:rsidR="000A1749" w:rsidRDefault="00497BD6" w:rsidP="000A1749">
            <w:pPr>
              <w:rPr>
                <w:b/>
              </w:rPr>
            </w:pPr>
            <w:r>
              <w:rPr>
                <w:b/>
              </w:rPr>
              <w:t>Email:</w:t>
            </w:r>
          </w:p>
        </w:tc>
        <w:tc>
          <w:tcPr>
            <w:tcW w:w="6866" w:type="dxa"/>
          </w:tcPr>
          <w:p w14:paraId="7E30366C" w14:textId="77777777" w:rsidR="000A1749" w:rsidRPr="00A41163" w:rsidRDefault="00600D84" w:rsidP="000A1749">
            <w:r w:rsidRPr="00600D84">
              <w:t>EHCPqueries@alderhey.nhs.uk</w:t>
            </w:r>
            <w:r w:rsidR="00A40542">
              <w:t xml:space="preserve"> </w:t>
            </w:r>
          </w:p>
        </w:tc>
      </w:tr>
      <w:tr w:rsidR="002A5C32" w14:paraId="7E303670" w14:textId="77777777" w:rsidTr="00497BD6">
        <w:tc>
          <w:tcPr>
            <w:tcW w:w="2376" w:type="dxa"/>
          </w:tcPr>
          <w:p w14:paraId="7E30366E" w14:textId="77777777" w:rsidR="002A5C32" w:rsidRDefault="002A5C32" w:rsidP="000A1749">
            <w:pPr>
              <w:rPr>
                <w:b/>
              </w:rPr>
            </w:pPr>
            <w:r>
              <w:rPr>
                <w:b/>
              </w:rPr>
              <w:t>Date Completed:</w:t>
            </w:r>
          </w:p>
        </w:tc>
        <w:tc>
          <w:tcPr>
            <w:tcW w:w="6866" w:type="dxa"/>
          </w:tcPr>
          <w:p w14:paraId="7E30366F" w14:textId="7EA48CD6" w:rsidR="00F86922" w:rsidRPr="00A41163" w:rsidRDefault="004C5576" w:rsidP="000A1749">
            <w:r>
              <w:t>31</w:t>
            </w:r>
            <w:r w:rsidR="00F86922">
              <w:t>/</w:t>
            </w:r>
            <w:r w:rsidR="002345D8">
              <w:t>5</w:t>
            </w:r>
            <w:r w:rsidR="00F86922">
              <w:t>/202</w:t>
            </w:r>
            <w:r w:rsidR="009C2272">
              <w:t>2</w:t>
            </w:r>
          </w:p>
        </w:tc>
      </w:tr>
    </w:tbl>
    <w:p w14:paraId="7E303671" w14:textId="77777777" w:rsidR="00497BD6" w:rsidRDefault="00497BD6" w:rsidP="000A1749">
      <w:pPr>
        <w:rPr>
          <w:b/>
        </w:rPr>
      </w:pPr>
    </w:p>
    <w:p w14:paraId="7E303672" w14:textId="01704CF0" w:rsidR="00497BD6" w:rsidRDefault="00497BD6" w:rsidP="00497BD6">
      <w:pPr>
        <w:pBdr>
          <w:top w:val="single" w:sz="4" w:space="1" w:color="auto"/>
          <w:left w:val="single" w:sz="4" w:space="4" w:color="auto"/>
          <w:bottom w:val="single" w:sz="4" w:space="1" w:color="auto"/>
          <w:right w:val="single" w:sz="4" w:space="4" w:color="auto"/>
        </w:pBdr>
        <w:rPr>
          <w:b/>
        </w:rPr>
      </w:pPr>
      <w:r>
        <w:rPr>
          <w:b/>
        </w:rPr>
        <w:t xml:space="preserve">What </w:t>
      </w:r>
      <w:proofErr w:type="gramStart"/>
      <w:r>
        <w:rPr>
          <w:b/>
        </w:rPr>
        <w:t>are</w:t>
      </w:r>
      <w:proofErr w:type="gramEnd"/>
      <w:r>
        <w:rPr>
          <w:b/>
        </w:rPr>
        <w:t xml:space="preserve"> the child’s health needs (specifically relating to your speciality)?</w:t>
      </w:r>
      <w:r w:rsidR="009C2272" w:rsidRPr="009C2272">
        <w:rPr>
          <w:b/>
        </w:rPr>
        <w:t xml:space="preserve"> </w:t>
      </w:r>
      <w:r w:rsidR="009C2272" w:rsidRPr="00497BD6">
        <w:rPr>
          <w:b/>
        </w:rPr>
        <w:t>How do these health needs impact on the child’s education/learning?</w:t>
      </w:r>
    </w:p>
    <w:p w14:paraId="6C9235CF" w14:textId="2B8B887A" w:rsidR="00D54FC1" w:rsidRPr="008F43B1" w:rsidRDefault="00D54FC1" w:rsidP="00497BD6">
      <w:pPr>
        <w:pBdr>
          <w:top w:val="single" w:sz="4" w:space="1" w:color="auto"/>
          <w:left w:val="single" w:sz="4" w:space="4" w:color="auto"/>
          <w:bottom w:val="single" w:sz="4" w:space="1" w:color="auto"/>
          <w:right w:val="single" w:sz="4" w:space="4" w:color="auto"/>
        </w:pBdr>
        <w:rPr>
          <w:bCs/>
        </w:rPr>
      </w:pPr>
      <w:r w:rsidRPr="008F43B1">
        <w:rPr>
          <w:bCs/>
        </w:rPr>
        <w:t xml:space="preserve">Gwen has complex medical and developmental needs requiring a high level of support and constant supervision to maintain her safety. She has the following confirmed medical </w:t>
      </w:r>
      <w:r w:rsidR="00B349CA">
        <w:rPr>
          <w:bCs/>
        </w:rPr>
        <w:t>background</w:t>
      </w:r>
      <w:r w:rsidR="00F47693" w:rsidRPr="008F43B1">
        <w:rPr>
          <w:bCs/>
        </w:rPr>
        <w:t>:</w:t>
      </w:r>
    </w:p>
    <w:p w14:paraId="2245CF90" w14:textId="588503F7" w:rsidR="00F47693" w:rsidRPr="008F43B1" w:rsidRDefault="00083E45" w:rsidP="00F47693">
      <w:pPr>
        <w:pBdr>
          <w:top w:val="single" w:sz="4" w:space="1" w:color="auto"/>
          <w:left w:val="single" w:sz="4" w:space="4" w:color="auto"/>
          <w:bottom w:val="single" w:sz="4" w:space="1" w:color="auto"/>
          <w:right w:val="single" w:sz="4" w:space="4" w:color="auto"/>
        </w:pBdr>
        <w:rPr>
          <w:bCs/>
        </w:rPr>
      </w:pPr>
      <w:r w:rsidRPr="008F43B1">
        <w:rPr>
          <w:bCs/>
        </w:rPr>
        <w:t>1</w:t>
      </w:r>
      <w:r w:rsidR="00F47693" w:rsidRPr="008F43B1">
        <w:rPr>
          <w:bCs/>
        </w:rPr>
        <w:t>.Trisomy 21</w:t>
      </w:r>
      <w:r w:rsidR="008F43B1">
        <w:rPr>
          <w:bCs/>
        </w:rPr>
        <w:t xml:space="preserve"> (Down’s syndrome)</w:t>
      </w:r>
    </w:p>
    <w:p w14:paraId="6B3898C2" w14:textId="750F789A" w:rsidR="00F47693" w:rsidRPr="008F43B1" w:rsidDel="00F61616" w:rsidRDefault="00083E45" w:rsidP="00F47693">
      <w:pPr>
        <w:pBdr>
          <w:top w:val="single" w:sz="4" w:space="1" w:color="auto"/>
          <w:left w:val="single" w:sz="4" w:space="4" w:color="auto"/>
          <w:bottom w:val="single" w:sz="4" w:space="1" w:color="auto"/>
          <w:right w:val="single" w:sz="4" w:space="4" w:color="auto"/>
        </w:pBdr>
        <w:rPr>
          <w:del w:id="0" w:author="Cora Vials" w:date="2022-06-03T17:33:00Z"/>
          <w:bCs/>
        </w:rPr>
      </w:pPr>
      <w:r w:rsidRPr="008F43B1">
        <w:rPr>
          <w:bCs/>
        </w:rPr>
        <w:t>2</w:t>
      </w:r>
      <w:r w:rsidR="00F47693" w:rsidRPr="008F43B1">
        <w:rPr>
          <w:bCs/>
        </w:rPr>
        <w:t xml:space="preserve">. Hearing impairment - history of mild </w:t>
      </w:r>
      <w:ins w:id="1" w:author="Cora Vials" w:date="2022-06-03T17:34:00Z">
        <w:r w:rsidR="00F61616">
          <w:rPr>
            <w:bCs/>
          </w:rPr>
          <w:t xml:space="preserve">to moderate </w:t>
        </w:r>
      </w:ins>
      <w:r w:rsidR="00F47693" w:rsidRPr="008F43B1">
        <w:rPr>
          <w:bCs/>
        </w:rPr>
        <w:t>hearing loss</w:t>
      </w:r>
      <w:ins w:id="2" w:author="Cora Vials" w:date="2022-06-03T17:34:00Z">
        <w:r w:rsidR="00F61616">
          <w:rPr>
            <w:bCs/>
          </w:rPr>
          <w:t xml:space="preserve"> and will remain under audiology until she is 18</w:t>
        </w:r>
      </w:ins>
      <w:r w:rsidR="00F47693" w:rsidRPr="008F43B1">
        <w:rPr>
          <w:bCs/>
        </w:rPr>
        <w:t xml:space="preserve"> </w:t>
      </w:r>
      <w:del w:id="3" w:author="Cora Vials" w:date="2022-06-03T17:33:00Z">
        <w:r w:rsidR="00F47693" w:rsidRPr="008F43B1" w:rsidDel="00F61616">
          <w:rPr>
            <w:bCs/>
          </w:rPr>
          <w:delText>and wears bilateral contact mini hearing</w:delText>
        </w:r>
      </w:del>
    </w:p>
    <w:p w14:paraId="75493552"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del w:id="4" w:author="Cora Vials" w:date="2022-06-03T17:33:00Z">
        <w:r w:rsidRPr="008F43B1" w:rsidDel="00F61616">
          <w:rPr>
            <w:bCs/>
          </w:rPr>
          <w:delText>aid.</w:delText>
        </w:r>
      </w:del>
    </w:p>
    <w:p w14:paraId="148F8BE5" w14:textId="374D6F09" w:rsidR="00F47693" w:rsidRPr="008F43B1" w:rsidRDefault="00083E45" w:rsidP="00F47693">
      <w:pPr>
        <w:pBdr>
          <w:top w:val="single" w:sz="4" w:space="1" w:color="auto"/>
          <w:left w:val="single" w:sz="4" w:space="4" w:color="auto"/>
          <w:bottom w:val="single" w:sz="4" w:space="1" w:color="auto"/>
          <w:right w:val="single" w:sz="4" w:space="4" w:color="auto"/>
        </w:pBdr>
        <w:rPr>
          <w:bCs/>
        </w:rPr>
      </w:pPr>
      <w:r w:rsidRPr="008F43B1">
        <w:rPr>
          <w:bCs/>
        </w:rPr>
        <w:t>3</w:t>
      </w:r>
      <w:r w:rsidR="00F47693" w:rsidRPr="008F43B1">
        <w:rPr>
          <w:bCs/>
        </w:rPr>
        <w:t xml:space="preserve">. Visual impairment - Bilateral hypermetropia &amp; previous recurrent iritis (previous </w:t>
      </w:r>
      <w:proofErr w:type="spellStart"/>
      <w:r w:rsidR="00F47693" w:rsidRPr="008F43B1">
        <w:rPr>
          <w:bCs/>
        </w:rPr>
        <w:t>lactimal</w:t>
      </w:r>
      <w:proofErr w:type="spellEnd"/>
    </w:p>
    <w:p w14:paraId="61F68277" w14:textId="30A97553"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probing and syringing January 2019)</w:t>
      </w:r>
    </w:p>
    <w:p w14:paraId="7006CECF" w14:textId="1F594AC9" w:rsidR="00083E45" w:rsidRDefault="00083E45" w:rsidP="00F47693">
      <w:pPr>
        <w:pBdr>
          <w:top w:val="single" w:sz="4" w:space="1" w:color="auto"/>
          <w:left w:val="single" w:sz="4" w:space="4" w:color="auto"/>
          <w:bottom w:val="single" w:sz="4" w:space="1" w:color="auto"/>
          <w:right w:val="single" w:sz="4" w:space="4" w:color="auto"/>
        </w:pBdr>
        <w:rPr>
          <w:bCs/>
        </w:rPr>
      </w:pPr>
      <w:r w:rsidRPr="008F43B1">
        <w:rPr>
          <w:bCs/>
        </w:rPr>
        <w:t xml:space="preserve">4. </w:t>
      </w:r>
      <w:proofErr w:type="gramStart"/>
      <w:r w:rsidRPr="008F43B1">
        <w:rPr>
          <w:bCs/>
        </w:rPr>
        <w:t>Autism Spectrum Disorder</w:t>
      </w:r>
      <w:proofErr w:type="gramEnd"/>
      <w:r w:rsidRPr="008F43B1">
        <w:rPr>
          <w:bCs/>
        </w:rPr>
        <w:t xml:space="preserve"> </w:t>
      </w:r>
      <w:r w:rsidR="003E1703">
        <w:rPr>
          <w:bCs/>
        </w:rPr>
        <w:t xml:space="preserve">(ASD) </w:t>
      </w:r>
      <w:r w:rsidRPr="008F43B1">
        <w:rPr>
          <w:bCs/>
        </w:rPr>
        <w:t>with pathological demand avoidant profile</w:t>
      </w:r>
    </w:p>
    <w:p w14:paraId="2CEE402A" w14:textId="564AAA9D" w:rsidR="00D158E3" w:rsidRPr="008F43B1" w:rsidRDefault="00D158E3" w:rsidP="00F47693">
      <w:pPr>
        <w:pBdr>
          <w:top w:val="single" w:sz="4" w:space="1" w:color="auto"/>
          <w:left w:val="single" w:sz="4" w:space="4" w:color="auto"/>
          <w:bottom w:val="single" w:sz="4" w:space="1" w:color="auto"/>
          <w:right w:val="single" w:sz="4" w:space="4" w:color="auto"/>
        </w:pBdr>
        <w:rPr>
          <w:bCs/>
        </w:rPr>
      </w:pPr>
      <w:r>
        <w:rPr>
          <w:bCs/>
        </w:rPr>
        <w:t xml:space="preserve">5. </w:t>
      </w:r>
      <w:r w:rsidR="007A0226">
        <w:rPr>
          <w:bCs/>
        </w:rPr>
        <w:t xml:space="preserve">Mobility </w:t>
      </w:r>
      <w:bookmarkStart w:id="5" w:name="_Hlk104888448"/>
      <w:r w:rsidR="007A0226">
        <w:rPr>
          <w:bCs/>
        </w:rPr>
        <w:t xml:space="preserve">problems requiring </w:t>
      </w:r>
      <w:ins w:id="6" w:author="Cora Vials" w:date="2022-06-03T17:34:00Z">
        <w:r w:rsidR="00F61616">
          <w:rPr>
            <w:bCs/>
          </w:rPr>
          <w:t xml:space="preserve">right sided osteotomy </w:t>
        </w:r>
      </w:ins>
      <w:ins w:id="7" w:author="Cora Vials" w:date="2022-06-03T17:35:00Z">
        <w:r w:rsidR="00F61616">
          <w:rPr>
            <w:bCs/>
          </w:rPr>
          <w:t>in March 2020, followed by a</w:t>
        </w:r>
      </w:ins>
      <w:ins w:id="8" w:author="Cora Vials" w:date="2022-06-03T17:34:00Z">
        <w:r w:rsidR="00F61616">
          <w:rPr>
            <w:bCs/>
          </w:rPr>
          <w:t xml:space="preserve"> </w:t>
        </w:r>
      </w:ins>
      <w:r w:rsidR="007A0226">
        <w:rPr>
          <w:bCs/>
        </w:rPr>
        <w:t xml:space="preserve">left patella </w:t>
      </w:r>
      <w:r w:rsidR="00D604E5">
        <w:rPr>
          <w:bCs/>
        </w:rPr>
        <w:t xml:space="preserve">stabilisation </w:t>
      </w:r>
      <w:r w:rsidR="007A0226">
        <w:rPr>
          <w:bCs/>
        </w:rPr>
        <w:t>surgery</w:t>
      </w:r>
      <w:r w:rsidR="00D604E5">
        <w:rPr>
          <w:bCs/>
        </w:rPr>
        <w:t xml:space="preserve"> in</w:t>
      </w:r>
      <w:r w:rsidR="007A0226">
        <w:rPr>
          <w:bCs/>
        </w:rPr>
        <w:t xml:space="preserve"> A</w:t>
      </w:r>
      <w:r w:rsidR="00D604E5">
        <w:rPr>
          <w:bCs/>
        </w:rPr>
        <w:t>p</w:t>
      </w:r>
      <w:r w:rsidR="007A0226">
        <w:rPr>
          <w:bCs/>
        </w:rPr>
        <w:t>ril 2022</w:t>
      </w:r>
      <w:r w:rsidR="001F7F03">
        <w:rPr>
          <w:bCs/>
        </w:rPr>
        <w:t xml:space="preserve"> and subsequent splint use</w:t>
      </w:r>
      <w:r w:rsidR="00A85CF6">
        <w:rPr>
          <w:bCs/>
        </w:rPr>
        <w:t xml:space="preserve"> and wheelchair use</w:t>
      </w:r>
      <w:bookmarkEnd w:id="5"/>
      <w:ins w:id="9" w:author="Cora Vials" w:date="2022-06-03T17:35:00Z">
        <w:r w:rsidR="00F61616">
          <w:rPr>
            <w:bCs/>
          </w:rPr>
          <w:t xml:space="preserve">. Gwendolyn has permanent mobility issues, such as a limp. </w:t>
        </w:r>
      </w:ins>
    </w:p>
    <w:p w14:paraId="48F80ADD" w14:textId="22EAB450"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6</w:t>
      </w:r>
      <w:r w:rsidR="00F47693" w:rsidRPr="008F43B1">
        <w:rPr>
          <w:bCs/>
        </w:rPr>
        <w:t>. Possible absence seizures (normal EEG 2021)</w:t>
      </w:r>
      <w:ins w:id="10" w:author="Cora Vials" w:date="2022-06-03T17:36:00Z">
        <w:r w:rsidR="00F61616">
          <w:rPr>
            <w:bCs/>
          </w:rPr>
          <w:t xml:space="preserve"> and a seizure while in the </w:t>
        </w:r>
        <w:proofErr w:type="gramStart"/>
        <w:r w:rsidR="00F61616">
          <w:rPr>
            <w:bCs/>
          </w:rPr>
          <w:t>burns</w:t>
        </w:r>
        <w:proofErr w:type="gramEnd"/>
        <w:r w:rsidR="00F61616">
          <w:rPr>
            <w:bCs/>
          </w:rPr>
          <w:t xml:space="preserve"> unit at Alder Hey</w:t>
        </w:r>
      </w:ins>
    </w:p>
    <w:p w14:paraId="6EC58EE2" w14:textId="6353A6FE"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7</w:t>
      </w:r>
      <w:r w:rsidR="00F47693" w:rsidRPr="008F43B1">
        <w:rPr>
          <w:bCs/>
        </w:rPr>
        <w:t>. History of gastroesophageal reflux disease (Upper GI endoscopy and biopsies January</w:t>
      </w:r>
    </w:p>
    <w:p w14:paraId="2C0762B2"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2019 with normal range, however, stone cobbling found to her airways, Ph and</w:t>
      </w:r>
    </w:p>
    <w:p w14:paraId="32622467" w14:textId="77777777"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impedance study February 2021 showing evidence of minimal gastroesophageal reflux).</w:t>
      </w:r>
    </w:p>
    <w:p w14:paraId="026BD17A" w14:textId="2D1B1991"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8</w:t>
      </w:r>
      <w:r w:rsidR="00F47693" w:rsidRPr="008F43B1">
        <w:rPr>
          <w:bCs/>
        </w:rPr>
        <w:t>. Cardiac arrhythmias</w:t>
      </w:r>
      <w:r w:rsidR="000F2757">
        <w:rPr>
          <w:bCs/>
        </w:rPr>
        <w:t xml:space="preserve"> like</w:t>
      </w:r>
      <w:r w:rsidR="00246AF1">
        <w:rPr>
          <w:bCs/>
        </w:rPr>
        <w:t>l</w:t>
      </w:r>
      <w:r w:rsidR="000F2757">
        <w:rPr>
          <w:bCs/>
        </w:rPr>
        <w:t>y</w:t>
      </w:r>
      <w:r w:rsidR="00F47693" w:rsidRPr="008F43B1">
        <w:rPr>
          <w:bCs/>
        </w:rPr>
        <w:t xml:space="preserve"> neurogenic in origin (PDA and PFO at birth, now resolved)</w:t>
      </w:r>
    </w:p>
    <w:p w14:paraId="7D4FF0BC" w14:textId="1CC152F6"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lastRenderedPageBreak/>
        <w:t>9</w:t>
      </w:r>
      <w:r w:rsidR="00F47693" w:rsidRPr="008F43B1">
        <w:rPr>
          <w:bCs/>
        </w:rPr>
        <w:t>. Tachy</w:t>
      </w:r>
      <w:r w:rsidR="0017306E">
        <w:rPr>
          <w:bCs/>
        </w:rPr>
        <w:t>-</w:t>
      </w:r>
      <w:r w:rsidR="00F47693" w:rsidRPr="008F43B1">
        <w:rPr>
          <w:bCs/>
        </w:rPr>
        <w:t>brady Syndrome</w:t>
      </w:r>
    </w:p>
    <w:p w14:paraId="7ED35E12" w14:textId="11A759B9" w:rsidR="00F47693" w:rsidRPr="008F43B1" w:rsidRDefault="000C1423" w:rsidP="00F47693">
      <w:pPr>
        <w:pBdr>
          <w:top w:val="single" w:sz="4" w:space="1" w:color="auto"/>
          <w:left w:val="single" w:sz="4" w:space="4" w:color="auto"/>
          <w:bottom w:val="single" w:sz="4" w:space="1" w:color="auto"/>
          <w:right w:val="single" w:sz="4" w:space="4" w:color="auto"/>
        </w:pBdr>
        <w:rPr>
          <w:bCs/>
        </w:rPr>
      </w:pPr>
      <w:r>
        <w:rPr>
          <w:bCs/>
        </w:rPr>
        <w:t>10</w:t>
      </w:r>
      <w:r w:rsidR="00F47693" w:rsidRPr="008F43B1">
        <w:rPr>
          <w:bCs/>
        </w:rPr>
        <w:t>. Obstructive sleep apnoea (weaned off CPAP February 2019 and discharged from LTV</w:t>
      </w:r>
    </w:p>
    <w:p w14:paraId="0DCCE08A" w14:textId="5A767404"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Physio</w:t>
      </w:r>
      <w:ins w:id="11" w:author="Cora Vials" w:date="2022-06-03T17:36:00Z">
        <w:r w:rsidR="00F61616">
          <w:rPr>
            <w:bCs/>
          </w:rPr>
          <w:t xml:space="preserve">, but remains under respiratory and </w:t>
        </w:r>
      </w:ins>
      <w:ins w:id="12" w:author="Cora Vials" w:date="2022-06-03T17:37:00Z">
        <w:r w:rsidR="00F61616">
          <w:rPr>
            <w:bCs/>
          </w:rPr>
          <w:t>is overdue a sleep study</w:t>
        </w:r>
      </w:ins>
      <w:r w:rsidRPr="008F43B1">
        <w:rPr>
          <w:bCs/>
        </w:rPr>
        <w:t>)</w:t>
      </w:r>
    </w:p>
    <w:p w14:paraId="07CEB553" w14:textId="49B01FF8" w:rsidR="00F47693" w:rsidRPr="008F43B1" w:rsidRDefault="00F47693" w:rsidP="00F47693">
      <w:pPr>
        <w:pBdr>
          <w:top w:val="single" w:sz="4" w:space="1" w:color="auto"/>
          <w:left w:val="single" w:sz="4" w:space="4" w:color="auto"/>
          <w:bottom w:val="single" w:sz="4" w:space="1" w:color="auto"/>
          <w:right w:val="single" w:sz="4" w:space="4" w:color="auto"/>
        </w:pBdr>
        <w:rPr>
          <w:bCs/>
        </w:rPr>
      </w:pPr>
      <w:r w:rsidRPr="008F43B1">
        <w:rPr>
          <w:bCs/>
        </w:rPr>
        <w:t>1</w:t>
      </w:r>
      <w:r w:rsidR="000C1423">
        <w:rPr>
          <w:bCs/>
        </w:rPr>
        <w:t>1</w:t>
      </w:r>
      <w:r w:rsidRPr="008F43B1">
        <w:rPr>
          <w:bCs/>
        </w:rPr>
        <w:t>.History of recurrent upper and lower respiratory tract infections, prophylactic antibiotics</w:t>
      </w:r>
    </w:p>
    <w:p w14:paraId="7662E649" w14:textId="0247E0DA" w:rsidR="00F47693" w:rsidRDefault="00F47693" w:rsidP="00F47693">
      <w:pPr>
        <w:pBdr>
          <w:top w:val="single" w:sz="4" w:space="1" w:color="auto"/>
          <w:left w:val="single" w:sz="4" w:space="4" w:color="auto"/>
          <w:bottom w:val="single" w:sz="4" w:space="1" w:color="auto"/>
          <w:right w:val="single" w:sz="4" w:space="4" w:color="auto"/>
        </w:pBdr>
        <w:rPr>
          <w:bCs/>
        </w:rPr>
      </w:pPr>
      <w:r w:rsidRPr="008F43B1">
        <w:rPr>
          <w:bCs/>
        </w:rPr>
        <w:t>1</w:t>
      </w:r>
      <w:r w:rsidR="000C1423">
        <w:rPr>
          <w:bCs/>
        </w:rPr>
        <w:t>2</w:t>
      </w:r>
      <w:r w:rsidRPr="008F43B1">
        <w:rPr>
          <w:bCs/>
        </w:rPr>
        <w:t>.</w:t>
      </w:r>
      <w:ins w:id="13" w:author="Cora Vials" w:date="2022-06-03T17:37:00Z">
        <w:r w:rsidR="00F61616">
          <w:rPr>
            <w:bCs/>
          </w:rPr>
          <w:t>Intra-capsul</w:t>
        </w:r>
      </w:ins>
      <w:ins w:id="14" w:author="Adam Vials Moore" w:date="2022-06-05T11:35:00Z">
        <w:r w:rsidR="001A3022">
          <w:rPr>
            <w:bCs/>
          </w:rPr>
          <w:t>ar</w:t>
        </w:r>
      </w:ins>
      <w:ins w:id="15" w:author="Cora Vials" w:date="2022-06-03T17:37:00Z">
        <w:del w:id="16" w:author="Adam Vials Moore" w:date="2022-06-05T11:35:00Z">
          <w:r w:rsidR="00F61616" w:rsidDel="001A3022">
            <w:rPr>
              <w:bCs/>
            </w:rPr>
            <w:delText>e</w:delText>
          </w:r>
        </w:del>
        <w:r w:rsidR="00F61616">
          <w:rPr>
            <w:bCs/>
          </w:rPr>
          <w:t xml:space="preserve"> t</w:t>
        </w:r>
      </w:ins>
      <w:del w:id="17" w:author="Cora Vials" w:date="2022-06-03T17:37:00Z">
        <w:r w:rsidRPr="008F43B1" w:rsidDel="00F61616">
          <w:rPr>
            <w:bCs/>
          </w:rPr>
          <w:delText>T</w:delText>
        </w:r>
      </w:del>
      <w:r w:rsidRPr="008F43B1">
        <w:rPr>
          <w:bCs/>
        </w:rPr>
        <w:t>onsillotomy and adenectomy</w:t>
      </w:r>
    </w:p>
    <w:p w14:paraId="416FD211" w14:textId="397FC70D" w:rsidR="00D11942" w:rsidRDefault="00D11942" w:rsidP="00F47693">
      <w:pPr>
        <w:pBdr>
          <w:top w:val="single" w:sz="4" w:space="1" w:color="auto"/>
          <w:left w:val="single" w:sz="4" w:space="4" w:color="auto"/>
          <w:bottom w:val="single" w:sz="4" w:space="1" w:color="auto"/>
          <w:right w:val="single" w:sz="4" w:space="4" w:color="auto"/>
        </w:pBdr>
        <w:rPr>
          <w:bCs/>
        </w:rPr>
      </w:pPr>
      <w:r>
        <w:rPr>
          <w:bCs/>
        </w:rPr>
        <w:t>1</w:t>
      </w:r>
      <w:r w:rsidR="001503DD">
        <w:rPr>
          <w:bCs/>
        </w:rPr>
        <w:t>3</w:t>
      </w:r>
      <w:r>
        <w:rPr>
          <w:bCs/>
        </w:rPr>
        <w:t xml:space="preserve">. Isolated early menarche </w:t>
      </w:r>
    </w:p>
    <w:p w14:paraId="7FCB2BEB" w14:textId="7A2239F8" w:rsidR="00203B4A" w:rsidRDefault="00203B4A" w:rsidP="00F47693">
      <w:pPr>
        <w:pBdr>
          <w:top w:val="single" w:sz="4" w:space="1" w:color="auto"/>
          <w:left w:val="single" w:sz="4" w:space="4" w:color="auto"/>
          <w:bottom w:val="single" w:sz="4" w:space="1" w:color="auto"/>
          <w:right w:val="single" w:sz="4" w:space="4" w:color="auto"/>
        </w:pBdr>
        <w:rPr>
          <w:bCs/>
        </w:rPr>
      </w:pPr>
      <w:r>
        <w:rPr>
          <w:bCs/>
        </w:rPr>
        <w:t>1</w:t>
      </w:r>
      <w:r w:rsidR="001503DD">
        <w:rPr>
          <w:bCs/>
        </w:rPr>
        <w:t>4</w:t>
      </w:r>
      <w:r>
        <w:rPr>
          <w:bCs/>
        </w:rPr>
        <w:t xml:space="preserve">. </w:t>
      </w:r>
      <w:r w:rsidR="007D6DF5">
        <w:rPr>
          <w:bCs/>
        </w:rPr>
        <w:t>Behavioural issues with refusal to void her bladder in school</w:t>
      </w:r>
      <w:r w:rsidR="001503DD">
        <w:rPr>
          <w:bCs/>
        </w:rPr>
        <w:t>, constipation and lack of independent skill to toilet an</w:t>
      </w:r>
      <w:r w:rsidR="00032DB1">
        <w:rPr>
          <w:bCs/>
        </w:rPr>
        <w:t>d</w:t>
      </w:r>
      <w:r w:rsidR="001503DD">
        <w:rPr>
          <w:bCs/>
        </w:rPr>
        <w:t xml:space="preserve"> clean without help.</w:t>
      </w:r>
    </w:p>
    <w:p w14:paraId="0E16DEB3" w14:textId="76857805" w:rsidR="00837838" w:rsidRDefault="00837838" w:rsidP="00F47693">
      <w:pPr>
        <w:pBdr>
          <w:top w:val="single" w:sz="4" w:space="1" w:color="auto"/>
          <w:left w:val="single" w:sz="4" w:space="4" w:color="auto"/>
          <w:bottom w:val="single" w:sz="4" w:space="1" w:color="auto"/>
          <w:right w:val="single" w:sz="4" w:space="4" w:color="auto"/>
        </w:pBdr>
        <w:rPr>
          <w:bCs/>
        </w:rPr>
      </w:pPr>
      <w:r>
        <w:rPr>
          <w:bCs/>
        </w:rPr>
        <w:t>15. Gwen is also considered a child in need owing to her complexity</w:t>
      </w:r>
    </w:p>
    <w:p w14:paraId="795A4402" w14:textId="77777777" w:rsidR="00B33B69" w:rsidRPr="008F43B1" w:rsidRDefault="00B33B69" w:rsidP="00F47693">
      <w:pPr>
        <w:pBdr>
          <w:top w:val="single" w:sz="4" w:space="1" w:color="auto"/>
          <w:left w:val="single" w:sz="4" w:space="4" w:color="auto"/>
          <w:bottom w:val="single" w:sz="4" w:space="1" w:color="auto"/>
          <w:right w:val="single" w:sz="4" w:space="4" w:color="auto"/>
        </w:pBdr>
        <w:rPr>
          <w:bCs/>
        </w:rPr>
      </w:pPr>
    </w:p>
    <w:p w14:paraId="5294B430" w14:textId="6E3FDE74" w:rsidR="00CA0768" w:rsidRDefault="003A3D34" w:rsidP="00497BD6">
      <w:pPr>
        <w:pBdr>
          <w:top w:val="single" w:sz="4" w:space="1" w:color="auto"/>
          <w:left w:val="single" w:sz="4" w:space="4" w:color="auto"/>
          <w:bottom w:val="single" w:sz="4" w:space="1" w:color="auto"/>
          <w:right w:val="single" w:sz="4" w:space="4" w:color="auto"/>
        </w:pBdr>
        <w:rPr>
          <w:bCs/>
        </w:rPr>
      </w:pPr>
      <w:r w:rsidRPr="003A3D34">
        <w:rPr>
          <w:bCs/>
        </w:rPr>
        <w:t>Gwen has complex medical and social needs. These are long standing and will require long term ‘round the clock support’ to ensure Gwen is safe, happy and thriving</w:t>
      </w:r>
      <w:ins w:id="18" w:author="Adam Vials Moore" w:date="2022-06-05T11:35:00Z">
        <w:r w:rsidR="001A3022">
          <w:rPr>
            <w:bCs/>
          </w:rPr>
          <w:t>;</w:t>
        </w:r>
      </w:ins>
      <w:r w:rsidRPr="003A3D34">
        <w:rPr>
          <w:bCs/>
        </w:rPr>
        <w:t xml:space="preserve"> ensuring her physical and emotional needs are met. Any support plans in place need to take the above complexities into consideration along with he</w:t>
      </w:r>
      <w:r w:rsidR="008316A5">
        <w:rPr>
          <w:bCs/>
        </w:rPr>
        <w:t>r challenging behaviour profile and autism</w:t>
      </w:r>
      <w:r w:rsidR="000E25E8">
        <w:rPr>
          <w:bCs/>
        </w:rPr>
        <w:t xml:space="preserve"> which impacts on her mood and behaviour which negatively affects her ability to access a learning environment</w:t>
      </w:r>
      <w:r w:rsidR="008316A5">
        <w:rPr>
          <w:bCs/>
        </w:rPr>
        <w:t>.</w:t>
      </w:r>
      <w:r w:rsidRPr="003A3D34">
        <w:rPr>
          <w:bCs/>
        </w:rPr>
        <w:t xml:space="preserve"> </w:t>
      </w:r>
      <w:r w:rsidR="00E8337B" w:rsidRPr="00E8337B">
        <w:rPr>
          <w:bCs/>
        </w:rPr>
        <w:t>Given her medical complexities, Gwen attends multiple health appointments which may impact on her access to learning.</w:t>
      </w:r>
      <w:r w:rsidR="001A67D5">
        <w:rPr>
          <w:bCs/>
        </w:rPr>
        <w:t xml:space="preserve"> </w:t>
      </w:r>
      <w:ins w:id="19" w:author="Cora Vials" w:date="2022-06-03T17:39:00Z">
        <w:r w:rsidR="005E6AED">
          <w:rPr>
            <w:bCs/>
          </w:rPr>
          <w:t>Gwen h</w:t>
        </w:r>
      </w:ins>
      <w:ins w:id="20" w:author="Cora Vials" w:date="2022-06-03T17:40:00Z">
        <w:r w:rsidR="005E6AED">
          <w:rPr>
            <w:bCs/>
          </w:rPr>
          <w:t xml:space="preserve">as had </w:t>
        </w:r>
        <w:proofErr w:type="gramStart"/>
        <w:r w:rsidR="005E6AED">
          <w:rPr>
            <w:bCs/>
          </w:rPr>
          <w:t>a number of</w:t>
        </w:r>
        <w:proofErr w:type="gramEnd"/>
        <w:r w:rsidR="005E6AED">
          <w:rPr>
            <w:bCs/>
          </w:rPr>
          <w:t xml:space="preserve"> operations and </w:t>
        </w:r>
      </w:ins>
      <w:ins w:id="21" w:author="Cora Vials" w:date="2022-06-03T17:43:00Z">
        <w:r w:rsidR="005E6AED">
          <w:rPr>
            <w:bCs/>
          </w:rPr>
          <w:t xml:space="preserve">her health needs are ongoing. She </w:t>
        </w:r>
      </w:ins>
      <w:ins w:id="22" w:author="Cora Vials" w:date="2022-06-03T17:40:00Z">
        <w:r w:rsidR="005E6AED">
          <w:rPr>
            <w:bCs/>
          </w:rPr>
          <w:t>has required the input of co</w:t>
        </w:r>
      </w:ins>
      <w:ins w:id="23" w:author="Cora Vials" w:date="2022-06-03T17:44:00Z">
        <w:r w:rsidR="001636FB">
          <w:rPr>
            <w:bCs/>
          </w:rPr>
          <w:t>mmunity Occupational Therapy and Physio</w:t>
        </w:r>
      </w:ins>
      <w:ins w:id="24" w:author="Cora Vials" w:date="2022-06-03T17:40:00Z">
        <w:r w:rsidR="005E6AED">
          <w:rPr>
            <w:bCs/>
          </w:rPr>
          <w:t xml:space="preserve"> for her to be able to safely return to School. Most recently with a 2</w:t>
        </w:r>
      </w:ins>
      <w:ins w:id="25" w:author="Adam Vials Moore" w:date="2022-06-05T11:36:00Z">
        <w:r w:rsidR="001A3022">
          <w:rPr>
            <w:bCs/>
          </w:rPr>
          <w:t>:</w:t>
        </w:r>
      </w:ins>
      <w:ins w:id="26" w:author="Cora Vials" w:date="2022-06-03T17:40:00Z">
        <w:del w:id="27" w:author="Adam Vials Moore" w:date="2022-06-05T11:36:00Z">
          <w:r w:rsidR="005E6AED" w:rsidDel="001A3022">
            <w:rPr>
              <w:bCs/>
            </w:rPr>
            <w:delText>2</w:delText>
          </w:r>
        </w:del>
        <w:r w:rsidR="005E6AED">
          <w:rPr>
            <w:bCs/>
          </w:rPr>
          <w:t>1 for toileting in addition to her normal 1</w:t>
        </w:r>
      </w:ins>
      <w:ins w:id="28" w:author="Adam Vials Moore" w:date="2022-06-05T11:36:00Z">
        <w:r w:rsidR="001A3022">
          <w:rPr>
            <w:bCs/>
          </w:rPr>
          <w:t>:</w:t>
        </w:r>
      </w:ins>
      <w:ins w:id="29" w:author="Cora Vials" w:date="2022-06-03T17:40:00Z">
        <w:del w:id="30" w:author="Adam Vials Moore" w:date="2022-06-05T11:36:00Z">
          <w:r w:rsidR="005E6AED" w:rsidDel="001A3022">
            <w:rPr>
              <w:bCs/>
            </w:rPr>
            <w:delText>2</w:delText>
          </w:r>
        </w:del>
        <w:r w:rsidR="005E6AED">
          <w:rPr>
            <w:bCs/>
          </w:rPr>
          <w:t>1.</w:t>
        </w:r>
      </w:ins>
      <w:ins w:id="31" w:author="Cora Vials" w:date="2022-06-03T17:39:00Z">
        <w:r w:rsidR="005E6AED">
          <w:rPr>
            <w:bCs/>
          </w:rPr>
          <w:t xml:space="preserve"> </w:t>
        </w:r>
      </w:ins>
    </w:p>
    <w:p w14:paraId="7E303677" w14:textId="200C7871" w:rsidR="008B552E" w:rsidRPr="009C2272" w:rsidRDefault="00CD3A55" w:rsidP="009C2272">
      <w:pPr>
        <w:pBdr>
          <w:top w:val="single" w:sz="4" w:space="1" w:color="auto"/>
          <w:left w:val="single" w:sz="4" w:space="4" w:color="auto"/>
          <w:bottom w:val="single" w:sz="4" w:space="1" w:color="auto"/>
          <w:right w:val="single" w:sz="4" w:space="4" w:color="auto"/>
        </w:pBdr>
        <w:jc w:val="both"/>
      </w:pPr>
      <w:r>
        <w:t xml:space="preserve">Children with </w:t>
      </w:r>
      <w:r w:rsidR="006244EB" w:rsidRPr="0076258E">
        <w:t>Down syndrome usually have a</w:t>
      </w:r>
      <w:r>
        <w:t>n</w:t>
      </w:r>
      <w:r w:rsidR="006244EB" w:rsidRPr="0076258E">
        <w:t xml:space="preserve"> IQ in the mild to moderate low range</w:t>
      </w:r>
      <w:del w:id="32" w:author="Cora Vials" w:date="2022-06-03T17:41:00Z">
        <w:r w:rsidR="006244EB" w:rsidRPr="0076258E" w:rsidDel="005E6AED">
          <w:delText xml:space="preserve"> and are slower to speak then other children</w:delText>
        </w:r>
      </w:del>
      <w:r w:rsidR="006244EB" w:rsidRPr="002C3B1D">
        <w:t xml:space="preserve">. </w:t>
      </w:r>
      <w:r w:rsidR="00F03D1B" w:rsidRPr="002C3B1D">
        <w:t xml:space="preserve">Gwen’s </w:t>
      </w:r>
      <w:r w:rsidR="0078269C">
        <w:t>learning needs should be identified and managed by the school</w:t>
      </w:r>
      <w:r w:rsidR="00F03D1B">
        <w:t xml:space="preserve">. </w:t>
      </w:r>
    </w:p>
    <w:p w14:paraId="7E303678" w14:textId="77777777" w:rsidR="008B552E" w:rsidRPr="00497BD6" w:rsidRDefault="008B552E" w:rsidP="00497BD6">
      <w:pPr>
        <w:pBdr>
          <w:top w:val="single" w:sz="4" w:space="1" w:color="auto"/>
          <w:left w:val="single" w:sz="4" w:space="4" w:color="auto"/>
          <w:bottom w:val="single" w:sz="4" w:space="1" w:color="auto"/>
          <w:right w:val="single" w:sz="4" w:space="4" w:color="auto"/>
        </w:pBdr>
        <w:rPr>
          <w:b/>
        </w:rPr>
      </w:pPr>
    </w:p>
    <w:p w14:paraId="7E303679" w14:textId="77777777" w:rsidR="00B845BC" w:rsidRDefault="00B845BC" w:rsidP="00B845BC"/>
    <w:p w14:paraId="40A6CF92" w14:textId="77777777" w:rsidR="009C2272" w:rsidRDefault="00B845BC" w:rsidP="009C2272">
      <w:pPr>
        <w:pBdr>
          <w:top w:val="single" w:sz="4" w:space="1" w:color="auto"/>
          <w:left w:val="single" w:sz="4" w:space="4" w:color="auto"/>
          <w:bottom w:val="single" w:sz="4" w:space="1" w:color="auto"/>
          <w:right w:val="single" w:sz="4" w:space="4" w:color="auto"/>
        </w:pBdr>
        <w:rPr>
          <w:b/>
        </w:rPr>
      </w:pPr>
      <w:r w:rsidRPr="00B845BC">
        <w:rPr>
          <w:b/>
        </w:rPr>
        <w:t>What intervention will be offered to address these needs?</w:t>
      </w:r>
      <w:r w:rsidR="009C2272" w:rsidRPr="009C2272">
        <w:rPr>
          <w:b/>
        </w:rPr>
        <w:t xml:space="preserve"> </w:t>
      </w:r>
      <w:r w:rsidR="009C2272" w:rsidRPr="00B845BC">
        <w:rPr>
          <w:b/>
        </w:rPr>
        <w:t>Who will provide this? How often and for how long will you offer this intervention?</w:t>
      </w:r>
    </w:p>
    <w:p w14:paraId="7E303685" w14:textId="58E592BD" w:rsidR="00704A90" w:rsidRDefault="007A0315" w:rsidP="00B845BC">
      <w:pPr>
        <w:pBdr>
          <w:top w:val="single" w:sz="4" w:space="1" w:color="auto"/>
          <w:left w:val="single" w:sz="4" w:space="4" w:color="auto"/>
          <w:bottom w:val="single" w:sz="4" w:space="1" w:color="auto"/>
          <w:right w:val="single" w:sz="4" w:space="4" w:color="auto"/>
        </w:pBdr>
        <w:rPr>
          <w:bCs/>
        </w:rPr>
      </w:pPr>
      <w:r>
        <w:rPr>
          <w:bCs/>
        </w:rPr>
        <w:t xml:space="preserve">Gwen has </w:t>
      </w:r>
      <w:proofErr w:type="gramStart"/>
      <w:r>
        <w:rPr>
          <w:bCs/>
        </w:rPr>
        <w:t>follow</w:t>
      </w:r>
      <w:proofErr w:type="gramEnd"/>
      <w:r>
        <w:rPr>
          <w:bCs/>
        </w:rPr>
        <w:t xml:space="preserve"> up from a range of medical specialties to include a </w:t>
      </w:r>
      <w:r w:rsidR="006E7944">
        <w:rPr>
          <w:bCs/>
        </w:rPr>
        <w:t>N</w:t>
      </w:r>
      <w:r>
        <w:rPr>
          <w:bCs/>
        </w:rPr>
        <w:t xml:space="preserve">eurodevelopmental </w:t>
      </w:r>
      <w:r w:rsidR="006E7944">
        <w:rPr>
          <w:bCs/>
        </w:rPr>
        <w:t>Paediatric Clinic a</w:t>
      </w:r>
      <w:r w:rsidR="00F6243C">
        <w:rPr>
          <w:bCs/>
        </w:rPr>
        <w:t>t</w:t>
      </w:r>
      <w:r w:rsidR="009C2272" w:rsidRPr="009C2272">
        <w:rPr>
          <w:bCs/>
        </w:rPr>
        <w:t xml:space="preserve"> </w:t>
      </w:r>
      <w:r w:rsidR="009C2272" w:rsidRPr="00B5274B">
        <w:rPr>
          <w:bCs/>
        </w:rPr>
        <w:t xml:space="preserve">Alder Hey </w:t>
      </w:r>
      <w:r w:rsidR="006E7944">
        <w:rPr>
          <w:bCs/>
        </w:rPr>
        <w:t>on an at least</w:t>
      </w:r>
      <w:r w:rsidR="00F6243C">
        <w:rPr>
          <w:bCs/>
        </w:rPr>
        <w:t xml:space="preserve"> </w:t>
      </w:r>
      <w:r w:rsidR="00F6243C" w:rsidRPr="006E7944">
        <w:rPr>
          <w:bCs/>
        </w:rPr>
        <w:t>yearly</w:t>
      </w:r>
      <w:r w:rsidR="00DD7EBD" w:rsidRPr="006E7944">
        <w:rPr>
          <w:bCs/>
        </w:rPr>
        <w:t xml:space="preserve"> basis </w:t>
      </w:r>
      <w:r w:rsidR="00DD7EBD">
        <w:rPr>
          <w:bCs/>
        </w:rPr>
        <w:t>u</w:t>
      </w:r>
      <w:r w:rsidR="009C2272" w:rsidRPr="00B5274B">
        <w:rPr>
          <w:bCs/>
        </w:rPr>
        <w:t>ntil transition to adult services</w:t>
      </w:r>
      <w:r w:rsidR="009C2272">
        <w:rPr>
          <w:bCs/>
        </w:rPr>
        <w:t>.</w:t>
      </w:r>
    </w:p>
    <w:p w14:paraId="54FE1C54" w14:textId="27083594" w:rsidR="002C3B1D" w:rsidRPr="002C3B1D" w:rsidRDefault="002C3B1D" w:rsidP="002C3B1D">
      <w:pPr>
        <w:pBdr>
          <w:top w:val="single" w:sz="4" w:space="1" w:color="auto"/>
          <w:left w:val="single" w:sz="4" w:space="4" w:color="auto"/>
          <w:bottom w:val="single" w:sz="4" w:space="1" w:color="auto"/>
          <w:right w:val="single" w:sz="4" w:space="4" w:color="auto"/>
        </w:pBdr>
        <w:rPr>
          <w:bCs/>
        </w:rPr>
      </w:pPr>
      <w:r w:rsidRPr="002C3B1D">
        <w:rPr>
          <w:bCs/>
        </w:rPr>
        <w:t>Gwen requires consistent caring relationships which are especially important to her emotional wellbeing and enabling her to develop lasting secure relationships with peer</w:t>
      </w:r>
      <w:ins w:id="33" w:author="Adam Vials Moore" w:date="2022-06-05T11:37:00Z">
        <w:r w:rsidR="001A3022">
          <w:rPr>
            <w:bCs/>
          </w:rPr>
          <w:t>s</w:t>
        </w:r>
      </w:ins>
      <w:r w:rsidRPr="002C3B1D">
        <w:rPr>
          <w:bCs/>
        </w:rPr>
        <w:t xml:space="preserve"> and carers. Gwen requires a robust framework of support that caters for her needs and ensures she is empowered to reach her academic and social potential. Whilst Gwen is headstrong, she benefits from being challenged to learn/develop and maintaining a consistent and routine approach to most things </w:t>
      </w:r>
      <w:proofErr w:type="gramStart"/>
      <w:r w:rsidRPr="002C3B1D">
        <w:rPr>
          <w:bCs/>
        </w:rPr>
        <w:t>in order for</w:t>
      </w:r>
      <w:proofErr w:type="gramEnd"/>
      <w:r w:rsidRPr="002C3B1D">
        <w:rPr>
          <w:bCs/>
        </w:rPr>
        <w:t xml:space="preserve"> her to feel comfortable and have a sense of control over life and events. Even with this consistency, Gwen can display challenging behaviour which can compromise her safety and the safety of others. Escalation in challenging behaviour can be minimised/avoided by ensuring she has a </w:t>
      </w:r>
      <w:r w:rsidRPr="002C3B1D">
        <w:rPr>
          <w:bCs/>
        </w:rPr>
        <w:lastRenderedPageBreak/>
        <w:t xml:space="preserve">consistent routine and a sense of involvement and control over decisions. </w:t>
      </w:r>
      <w:r w:rsidR="00FD3E88">
        <w:rPr>
          <w:bCs/>
        </w:rPr>
        <w:t xml:space="preserve">Gwen benefits from consistent support </w:t>
      </w:r>
      <w:r w:rsidR="004D3346">
        <w:rPr>
          <w:bCs/>
        </w:rPr>
        <w:t>and familiar faces in her 1:1 or 2:</w:t>
      </w:r>
      <w:ins w:id="34" w:author="Adam Vials Moore" w:date="2022-06-05T11:37:00Z">
        <w:r w:rsidR="001A3022">
          <w:rPr>
            <w:bCs/>
          </w:rPr>
          <w:t>1</w:t>
        </w:r>
      </w:ins>
      <w:del w:id="35" w:author="Adam Vials Moore" w:date="2022-06-05T11:37:00Z">
        <w:r w:rsidR="004D3346" w:rsidDel="001A3022">
          <w:rPr>
            <w:bCs/>
          </w:rPr>
          <w:delText>2</w:delText>
        </w:r>
      </w:del>
      <w:r w:rsidR="004D3346">
        <w:rPr>
          <w:bCs/>
        </w:rPr>
        <w:t xml:space="preserve"> provision. </w:t>
      </w:r>
    </w:p>
    <w:p w14:paraId="01838C96" w14:textId="1EFFD680" w:rsidR="00BB53A7" w:rsidRPr="00B407B9" w:rsidRDefault="00BB53A7" w:rsidP="00B845BC">
      <w:pPr>
        <w:pBdr>
          <w:top w:val="single" w:sz="4" w:space="1" w:color="auto"/>
          <w:left w:val="single" w:sz="4" w:space="4" w:color="auto"/>
          <w:bottom w:val="single" w:sz="4" w:space="1" w:color="auto"/>
          <w:right w:val="single" w:sz="4" w:space="4" w:color="auto"/>
        </w:pBdr>
        <w:rPr>
          <w:b/>
          <w:u w:val="single"/>
        </w:rPr>
      </w:pPr>
      <w:r w:rsidRPr="00B407B9">
        <w:rPr>
          <w:b/>
          <w:u w:val="single"/>
        </w:rPr>
        <w:t>Support with health needs:</w:t>
      </w:r>
    </w:p>
    <w:p w14:paraId="57D4B747" w14:textId="1ED59C8C" w:rsidR="00B0441F" w:rsidRDefault="00B0441F" w:rsidP="00B845BC">
      <w:pPr>
        <w:pBdr>
          <w:top w:val="single" w:sz="4" w:space="1" w:color="auto"/>
          <w:left w:val="single" w:sz="4" w:space="4" w:color="auto"/>
          <w:bottom w:val="single" w:sz="4" w:space="1" w:color="auto"/>
          <w:right w:val="single" w:sz="4" w:space="4" w:color="auto"/>
        </w:pBdr>
        <w:rPr>
          <w:bCs/>
        </w:rPr>
      </w:pPr>
      <w:r w:rsidRPr="006C700F">
        <w:rPr>
          <w:b/>
          <w:i/>
          <w:iCs/>
        </w:rPr>
        <w:t>T</w:t>
      </w:r>
      <w:r w:rsidR="002863CA" w:rsidRPr="006C700F">
        <w:rPr>
          <w:b/>
          <w:i/>
          <w:iCs/>
        </w:rPr>
        <w:t xml:space="preserve">risomy </w:t>
      </w:r>
      <w:r w:rsidRPr="006C700F">
        <w:rPr>
          <w:b/>
          <w:i/>
          <w:iCs/>
        </w:rPr>
        <w:t>21 screening</w:t>
      </w:r>
      <w:r w:rsidR="004D3346">
        <w:rPr>
          <w:bCs/>
        </w:rPr>
        <w:t xml:space="preserve"> – Gwen is at increased risk of health complications of Trisomy 21 and so has condition specific screening on a yearly basis.</w:t>
      </w:r>
      <w:r>
        <w:rPr>
          <w:bCs/>
        </w:rPr>
        <w:t xml:space="preserve"> </w:t>
      </w:r>
    </w:p>
    <w:p w14:paraId="00DA8CB2" w14:textId="3F9BF174" w:rsidR="00E42F7E" w:rsidRPr="00E42F7E" w:rsidRDefault="00BC57BC" w:rsidP="00E42F7E">
      <w:pPr>
        <w:pBdr>
          <w:top w:val="single" w:sz="4" w:space="1" w:color="auto"/>
          <w:left w:val="single" w:sz="4" w:space="4" w:color="auto"/>
          <w:bottom w:val="single" w:sz="4" w:space="1" w:color="auto"/>
          <w:right w:val="single" w:sz="4" w:space="4" w:color="auto"/>
        </w:pBdr>
        <w:rPr>
          <w:bCs/>
        </w:rPr>
      </w:pPr>
      <w:r w:rsidRPr="006C700F">
        <w:rPr>
          <w:b/>
          <w:i/>
          <w:iCs/>
        </w:rPr>
        <w:t>Hearing</w:t>
      </w:r>
      <w:r>
        <w:rPr>
          <w:bCs/>
        </w:rPr>
        <w:t xml:space="preserve"> - </w:t>
      </w:r>
      <w:r w:rsidR="00E42F7E" w:rsidRPr="00E42F7E">
        <w:rPr>
          <w:bCs/>
        </w:rPr>
        <w:t>Gwen has a history of mild</w:t>
      </w:r>
      <w:ins w:id="36" w:author="Cora Vials" w:date="2022-06-03T17:45:00Z">
        <w:r w:rsidR="001636FB">
          <w:rPr>
            <w:bCs/>
          </w:rPr>
          <w:t xml:space="preserve"> to moderate</w:t>
        </w:r>
      </w:ins>
      <w:r w:rsidR="00E42F7E" w:rsidRPr="00E42F7E">
        <w:rPr>
          <w:bCs/>
        </w:rPr>
        <w:t xml:space="preserve"> hearing loss</w:t>
      </w:r>
      <w:del w:id="37" w:author="Cora Vials" w:date="2022-06-03T17:45:00Z">
        <w:r w:rsidR="00E42F7E" w:rsidRPr="00E42F7E" w:rsidDel="001636FB">
          <w:rPr>
            <w:bCs/>
          </w:rPr>
          <w:delText xml:space="preserve"> and</w:delText>
        </w:r>
        <w:r w:rsidR="00200F75" w:rsidDel="001636FB">
          <w:rPr>
            <w:bCs/>
          </w:rPr>
          <w:delText xml:space="preserve"> has a</w:delText>
        </w:r>
        <w:r w:rsidR="00E42F7E" w:rsidRPr="00E42F7E" w:rsidDel="001636FB">
          <w:rPr>
            <w:bCs/>
          </w:rPr>
          <w:delText xml:space="preserve"> contact mini hearing aid</w:delText>
        </w:r>
      </w:del>
      <w:r w:rsidR="00E42F7E" w:rsidRPr="00E42F7E">
        <w:rPr>
          <w:bCs/>
        </w:rPr>
        <w:t xml:space="preserve">. A hearing test </w:t>
      </w:r>
      <w:r w:rsidR="00BF77DB">
        <w:rPr>
          <w:bCs/>
        </w:rPr>
        <w:t>is completed annually.</w:t>
      </w:r>
      <w:r w:rsidR="00A86C5C">
        <w:rPr>
          <w:bCs/>
        </w:rPr>
        <w:t xml:space="preserve"> Gwen is inconsistent in her response to sound </w:t>
      </w:r>
      <w:r w:rsidR="00586AFD">
        <w:rPr>
          <w:bCs/>
        </w:rPr>
        <w:t xml:space="preserve">which is thought to be due to her concentration and attention difficulties. She would therefore benefit from </w:t>
      </w:r>
      <w:r w:rsidR="00A84366">
        <w:rPr>
          <w:bCs/>
        </w:rPr>
        <w:t>prompting to maintain focus and stay on task.</w:t>
      </w:r>
      <w:r w:rsidR="00E42F7E" w:rsidRPr="00E42F7E">
        <w:rPr>
          <w:bCs/>
        </w:rPr>
        <w:t xml:space="preserve"> </w:t>
      </w:r>
    </w:p>
    <w:p w14:paraId="2DDDE2C7" w14:textId="7ACF7D53" w:rsidR="0070125C" w:rsidRDefault="00BC57BC" w:rsidP="00E42F7E">
      <w:pPr>
        <w:pBdr>
          <w:top w:val="single" w:sz="4" w:space="1" w:color="auto"/>
          <w:left w:val="single" w:sz="4" w:space="4" w:color="auto"/>
          <w:bottom w:val="single" w:sz="4" w:space="1" w:color="auto"/>
          <w:right w:val="single" w:sz="4" w:space="4" w:color="auto"/>
        </w:pBdr>
        <w:rPr>
          <w:bCs/>
        </w:rPr>
      </w:pPr>
      <w:r w:rsidRPr="006C700F">
        <w:rPr>
          <w:b/>
          <w:i/>
          <w:iCs/>
        </w:rPr>
        <w:t>Vision</w:t>
      </w:r>
      <w:r>
        <w:rPr>
          <w:bCs/>
        </w:rPr>
        <w:t xml:space="preserve"> - </w:t>
      </w:r>
      <w:r w:rsidR="00E42F7E" w:rsidRPr="00E42F7E">
        <w:rPr>
          <w:bCs/>
        </w:rPr>
        <w:t xml:space="preserve">Gwen has worn glasses since 2018 and is under ophthalmology/orthoptics follow up regularly. She </w:t>
      </w:r>
      <w:r w:rsidR="0070125C">
        <w:rPr>
          <w:bCs/>
        </w:rPr>
        <w:t>has</w:t>
      </w:r>
      <w:r w:rsidR="00E42F7E" w:rsidRPr="00E42F7E">
        <w:rPr>
          <w:bCs/>
        </w:rPr>
        <w:t xml:space="preserve"> good functioning visual </w:t>
      </w:r>
      <w:r w:rsidR="00AF2E3C" w:rsidRPr="00E42F7E">
        <w:rPr>
          <w:bCs/>
        </w:rPr>
        <w:t>fields,</w:t>
      </w:r>
      <w:r w:rsidR="00E42F7E" w:rsidRPr="00E42F7E">
        <w:rPr>
          <w:bCs/>
        </w:rPr>
        <w:t xml:space="preserve"> but the possibility raised of visual field inattention or processing difficulties which will be monitored. </w:t>
      </w:r>
    </w:p>
    <w:p w14:paraId="5B54407C" w14:textId="45BA14E1" w:rsidR="00E42F7E" w:rsidRPr="00E42F7E" w:rsidRDefault="00E42F7E" w:rsidP="00E42F7E">
      <w:pPr>
        <w:pBdr>
          <w:top w:val="single" w:sz="4" w:space="1" w:color="auto"/>
          <w:left w:val="single" w:sz="4" w:space="4" w:color="auto"/>
          <w:bottom w:val="single" w:sz="4" w:space="1" w:color="auto"/>
          <w:right w:val="single" w:sz="4" w:space="4" w:color="auto"/>
        </w:pBdr>
        <w:rPr>
          <w:bCs/>
        </w:rPr>
      </w:pPr>
      <w:r w:rsidRPr="00E42F7E">
        <w:rPr>
          <w:b/>
          <w:i/>
          <w:iCs/>
        </w:rPr>
        <w:t>Communication</w:t>
      </w:r>
      <w:r w:rsidRPr="00E42F7E">
        <w:rPr>
          <w:bCs/>
        </w:rPr>
        <w:t xml:space="preserve"> - Gwen can talk in </w:t>
      </w:r>
      <w:r w:rsidR="00AF2E3C" w:rsidRPr="00E42F7E">
        <w:rPr>
          <w:bCs/>
        </w:rPr>
        <w:t>sentences</w:t>
      </w:r>
      <w:r w:rsidR="00AF2E3C">
        <w:rPr>
          <w:bCs/>
        </w:rPr>
        <w:t xml:space="preserve"> but</w:t>
      </w:r>
      <w:r w:rsidRPr="00E42F7E">
        <w:rPr>
          <w:bCs/>
        </w:rPr>
        <w:t xml:space="preserve"> revert</w:t>
      </w:r>
      <w:r w:rsidR="00BC57BC">
        <w:rPr>
          <w:bCs/>
        </w:rPr>
        <w:t>s</w:t>
      </w:r>
      <w:r w:rsidRPr="00E42F7E">
        <w:rPr>
          <w:bCs/>
        </w:rPr>
        <w:t xml:space="preserve"> to using noise and growls when distressed/for comfort. She can make her needs known and can be very headstrong.</w:t>
      </w:r>
      <w:r w:rsidR="00866F57" w:rsidRPr="00866F57">
        <w:rPr>
          <w:bCs/>
        </w:rPr>
        <w:t xml:space="preserve"> Gwen can make a structured choice - </w:t>
      </w:r>
      <w:proofErr w:type="gramStart"/>
      <w:r w:rsidR="00866F57" w:rsidRPr="00866F57">
        <w:rPr>
          <w:bCs/>
        </w:rPr>
        <w:t>i.e.</w:t>
      </w:r>
      <w:proofErr w:type="gramEnd"/>
      <w:r w:rsidR="00866F57" w:rsidRPr="00866F57">
        <w:rPr>
          <w:bCs/>
        </w:rPr>
        <w:t xml:space="preserve"> ‘this or this?’, but would not be able to respond accurately to ‘what would you like?’</w:t>
      </w:r>
      <w:ins w:id="38" w:author="Cora Vials" w:date="2022-06-03T17:47:00Z">
        <w:r w:rsidR="001636FB">
          <w:rPr>
            <w:bCs/>
          </w:rPr>
          <w:t>. Gwen can go rigid and dislocate her joints whe</w:t>
        </w:r>
      </w:ins>
      <w:ins w:id="39" w:author="Cora Vials" w:date="2022-06-03T17:48:00Z">
        <w:r w:rsidR="001636FB">
          <w:rPr>
            <w:bCs/>
          </w:rPr>
          <w:t xml:space="preserve">n stressed. </w:t>
        </w:r>
      </w:ins>
    </w:p>
    <w:p w14:paraId="305F1E8A" w14:textId="7EA57D65" w:rsidR="00272AC7" w:rsidRDefault="00BC57BC" w:rsidP="00272AC7">
      <w:pPr>
        <w:pBdr>
          <w:top w:val="single" w:sz="4" w:space="1" w:color="auto"/>
          <w:left w:val="single" w:sz="4" w:space="4" w:color="auto"/>
          <w:bottom w:val="single" w:sz="4" w:space="1" w:color="auto"/>
          <w:right w:val="single" w:sz="4" w:space="4" w:color="auto"/>
        </w:pBdr>
        <w:rPr>
          <w:bCs/>
        </w:rPr>
      </w:pPr>
      <w:r w:rsidRPr="006C700F">
        <w:rPr>
          <w:b/>
          <w:i/>
          <w:iCs/>
        </w:rPr>
        <w:t>Mobility</w:t>
      </w:r>
      <w:r>
        <w:rPr>
          <w:bCs/>
        </w:rPr>
        <w:t xml:space="preserve"> </w:t>
      </w:r>
      <w:r w:rsidR="00272AC7">
        <w:rPr>
          <w:bCs/>
        </w:rPr>
        <w:t>–</w:t>
      </w:r>
      <w:r>
        <w:rPr>
          <w:bCs/>
        </w:rPr>
        <w:t xml:space="preserve"> </w:t>
      </w:r>
      <w:r w:rsidR="00AC06CD">
        <w:rPr>
          <w:bCs/>
        </w:rPr>
        <w:t xml:space="preserve">Gwen </w:t>
      </w:r>
      <w:ins w:id="40" w:author="Cora Vials" w:date="2022-06-03T17:48:00Z">
        <w:r w:rsidR="001636FB">
          <w:rPr>
            <w:bCs/>
          </w:rPr>
          <w:t xml:space="preserve">has had mobility problems from birth owing to hypotonia and </w:t>
        </w:r>
      </w:ins>
      <w:ins w:id="41" w:author="Cora Vials" w:date="2022-06-03T17:49:00Z">
        <w:r w:rsidR="00D30A51">
          <w:rPr>
            <w:bCs/>
          </w:rPr>
          <w:t xml:space="preserve">being </w:t>
        </w:r>
      </w:ins>
      <w:proofErr w:type="spellStart"/>
      <w:ins w:id="42" w:author="Cora Vials" w:date="2022-06-03T17:48:00Z">
        <w:r w:rsidR="00D30A51">
          <w:rPr>
            <w:bCs/>
          </w:rPr>
          <w:t>hyperflexive</w:t>
        </w:r>
      </w:ins>
      <w:proofErr w:type="spellEnd"/>
      <w:ins w:id="43" w:author="Cora Vials" w:date="2022-06-03T17:49:00Z">
        <w:r w:rsidR="00D30A51">
          <w:rPr>
            <w:bCs/>
          </w:rPr>
          <w:t>. She regularly dislocates her joints leading to an oste</w:t>
        </w:r>
      </w:ins>
      <w:ins w:id="44" w:author="Cora Vials" w:date="2022-06-03T17:50:00Z">
        <w:r w:rsidR="00D30A51">
          <w:rPr>
            <w:bCs/>
          </w:rPr>
          <w:t>otomy in 2020, which left Gwen with a significant limp.</w:t>
        </w:r>
      </w:ins>
      <w:ins w:id="45" w:author="Cora Vials" w:date="2022-06-03T17:51:00Z">
        <w:r w:rsidR="00D30A51">
          <w:rPr>
            <w:bCs/>
          </w:rPr>
          <w:t xml:space="preserve"> Gwen’s bones are flat not </w:t>
        </w:r>
      </w:ins>
      <w:ins w:id="46" w:author="Adam Vials Moore" w:date="2022-06-05T11:38:00Z">
        <w:r w:rsidR="001A3022">
          <w:rPr>
            <w:bCs/>
          </w:rPr>
          <w:t xml:space="preserve">typically </w:t>
        </w:r>
      </w:ins>
      <w:ins w:id="47" w:author="Cora Vials" w:date="2022-06-03T17:51:00Z">
        <w:r w:rsidR="00D30A51">
          <w:rPr>
            <w:bCs/>
          </w:rPr>
          <w:t>round</w:t>
        </w:r>
      </w:ins>
      <w:ins w:id="48" w:author="Adam Vials Moore" w:date="2022-06-05T11:39:00Z">
        <w:r w:rsidR="001A3022">
          <w:rPr>
            <w:bCs/>
          </w:rPr>
          <w:t xml:space="preserve"> in profile</w:t>
        </w:r>
      </w:ins>
      <w:ins w:id="49" w:author="Cora Vials" w:date="2022-06-03T17:51:00Z">
        <w:del w:id="50" w:author="Adam Vials Moore" w:date="2022-06-05T11:39:00Z">
          <w:r w:rsidR="00D30A51" w:rsidDel="001A3022">
            <w:rPr>
              <w:bCs/>
            </w:rPr>
            <w:delText>ed</w:delText>
          </w:r>
        </w:del>
        <w:del w:id="51" w:author="Adam Vials Moore" w:date="2022-06-05T11:38:00Z">
          <w:r w:rsidR="00D30A51" w:rsidDel="001A3022">
            <w:rPr>
              <w:bCs/>
            </w:rPr>
            <w:delText xml:space="preserve"> like typical people</w:delText>
          </w:r>
        </w:del>
        <w:r w:rsidR="00D30A51">
          <w:rPr>
            <w:bCs/>
          </w:rPr>
          <w:t xml:space="preserve">. This is not a feature of Downs </w:t>
        </w:r>
        <w:proofErr w:type="spellStart"/>
        <w:r w:rsidR="00D30A51">
          <w:rPr>
            <w:bCs/>
          </w:rPr>
          <w:t>Symdrome</w:t>
        </w:r>
        <w:proofErr w:type="spellEnd"/>
        <w:r w:rsidR="00D30A51">
          <w:rPr>
            <w:bCs/>
          </w:rPr>
          <w:t xml:space="preserve"> generally. Gwen has turns in her feet. </w:t>
        </w:r>
      </w:ins>
      <w:ins w:id="52" w:author="Cora Vials" w:date="2022-06-03T17:52:00Z">
        <w:r w:rsidR="00D30A51">
          <w:rPr>
            <w:bCs/>
          </w:rPr>
          <w:t xml:space="preserve">Gwen can walk but has </w:t>
        </w:r>
      </w:ins>
      <w:ins w:id="53" w:author="Cora Vials" w:date="2022-06-03T17:53:00Z">
        <w:r w:rsidR="00D30A51">
          <w:rPr>
            <w:bCs/>
          </w:rPr>
          <w:t>always required a wheelchair for any distance.</w:t>
        </w:r>
      </w:ins>
      <w:ins w:id="54" w:author="Cora Vials" w:date="2022-06-03T17:52:00Z">
        <w:r w:rsidR="00D30A51">
          <w:rPr>
            <w:bCs/>
          </w:rPr>
          <w:t xml:space="preserve"> </w:t>
        </w:r>
      </w:ins>
      <w:ins w:id="55" w:author="Cora Vials" w:date="2022-06-03T17:48:00Z">
        <w:r w:rsidR="00D30A51">
          <w:rPr>
            <w:bCs/>
          </w:rPr>
          <w:t xml:space="preserve"> </w:t>
        </w:r>
      </w:ins>
      <w:ins w:id="56" w:author="Cora Vials" w:date="2022-06-03T17:54:00Z">
        <w:r w:rsidR="00E85BA7">
          <w:rPr>
            <w:bCs/>
          </w:rPr>
          <w:t xml:space="preserve">More recently </w:t>
        </w:r>
      </w:ins>
      <w:ins w:id="57" w:author="Cora Vials" w:date="2022-06-03T17:53:00Z">
        <w:r w:rsidR="00D30A51">
          <w:rPr>
            <w:bCs/>
          </w:rPr>
          <w:t xml:space="preserve">Gwen required the </w:t>
        </w:r>
      </w:ins>
      <w:ins w:id="58" w:author="Cora Vials" w:date="2022-06-03T17:54:00Z">
        <w:r w:rsidR="00E85BA7">
          <w:rPr>
            <w:bCs/>
          </w:rPr>
          <w:t xml:space="preserve">exceptionally </w:t>
        </w:r>
      </w:ins>
      <w:ins w:id="59" w:author="Cora Vials" w:date="2022-06-03T17:53:00Z">
        <w:r w:rsidR="00D30A51">
          <w:rPr>
            <w:bCs/>
          </w:rPr>
          <w:t xml:space="preserve">rare procedure of </w:t>
        </w:r>
      </w:ins>
      <w:del w:id="60" w:author="Cora Vials" w:date="2022-06-03T17:53:00Z">
        <w:r w:rsidR="00AC06CD" w:rsidDel="00D30A51">
          <w:rPr>
            <w:bCs/>
          </w:rPr>
          <w:delText xml:space="preserve">can normally walk slowly and is </w:delText>
        </w:r>
        <w:r w:rsidR="00AF2E3C" w:rsidDel="00D30A51">
          <w:rPr>
            <w:bCs/>
          </w:rPr>
          <w:delText>unsteady but</w:delText>
        </w:r>
        <w:r w:rsidR="00AC06CD" w:rsidDel="00D30A51">
          <w:rPr>
            <w:bCs/>
          </w:rPr>
          <w:delText xml:space="preserve"> has had recent </w:delText>
        </w:r>
        <w:r w:rsidR="00B673D2" w:rsidRPr="00B673D2" w:rsidDel="00D30A51">
          <w:rPr>
            <w:bCs/>
          </w:rPr>
          <w:delText>problems requiring</w:delText>
        </w:r>
      </w:del>
      <w:r w:rsidR="00B673D2" w:rsidRPr="00B673D2">
        <w:rPr>
          <w:bCs/>
        </w:rPr>
        <w:t xml:space="preserve"> left patella stabilisation </w:t>
      </w:r>
      <w:del w:id="61" w:author="Cora Vials" w:date="2022-06-03T17:55:00Z">
        <w:r w:rsidR="00B673D2" w:rsidRPr="00B673D2" w:rsidDel="00E85BA7">
          <w:rPr>
            <w:bCs/>
          </w:rPr>
          <w:delText>surgery</w:delText>
        </w:r>
      </w:del>
      <w:r w:rsidR="00B673D2" w:rsidRPr="00B673D2">
        <w:rPr>
          <w:bCs/>
        </w:rPr>
        <w:t xml:space="preserve"> in April 2022</w:t>
      </w:r>
      <w:ins w:id="62" w:author="Cora Vials" w:date="2022-06-03T17:53:00Z">
        <w:r w:rsidR="00D30A51">
          <w:rPr>
            <w:bCs/>
          </w:rPr>
          <w:t xml:space="preserve">, </w:t>
        </w:r>
        <w:del w:id="63" w:author="Adam Vials Moore" w:date="2022-06-05T11:39:00Z">
          <w:r w:rsidR="00D30A51" w:rsidDel="001A3022">
            <w:rPr>
              <w:bCs/>
            </w:rPr>
            <w:delText>done</w:delText>
          </w:r>
        </w:del>
      </w:ins>
      <w:ins w:id="64" w:author="Adam Vials Moore" w:date="2022-06-05T11:39:00Z">
        <w:r w:rsidR="001A3022">
          <w:rPr>
            <w:bCs/>
          </w:rPr>
          <w:t>performed</w:t>
        </w:r>
      </w:ins>
      <w:ins w:id="65" w:author="Cora Vials" w:date="2022-06-03T17:53:00Z">
        <w:r w:rsidR="00D30A51">
          <w:rPr>
            <w:bCs/>
          </w:rPr>
          <w:t xml:space="preserve"> by the head of orthopaedics and c</w:t>
        </w:r>
      </w:ins>
      <w:ins w:id="66" w:author="Cora Vials" w:date="2022-06-03T17:54:00Z">
        <w:r w:rsidR="00D30A51">
          <w:rPr>
            <w:bCs/>
          </w:rPr>
          <w:t xml:space="preserve">omplex needs team at Alder Hey. </w:t>
        </w:r>
      </w:ins>
      <w:r w:rsidR="00B673D2" w:rsidRPr="00B673D2">
        <w:rPr>
          <w:bCs/>
        </w:rPr>
        <w:t xml:space="preserve"> </w:t>
      </w:r>
      <w:del w:id="67" w:author="Cora Vials" w:date="2022-06-03T17:54:00Z">
        <w:r w:rsidR="00B673D2" w:rsidRPr="00B673D2" w:rsidDel="00E85BA7">
          <w:rPr>
            <w:bCs/>
          </w:rPr>
          <w:delText>and subsequent</w:delText>
        </w:r>
      </w:del>
      <w:r w:rsidR="00B673D2" w:rsidRPr="00B673D2">
        <w:rPr>
          <w:bCs/>
        </w:rPr>
        <w:t xml:space="preserve"> </w:t>
      </w:r>
      <w:ins w:id="68" w:author="Cora Vials" w:date="2022-06-03T17:54:00Z">
        <w:r w:rsidR="00E85BA7">
          <w:rPr>
            <w:bCs/>
          </w:rPr>
          <w:t>Su</w:t>
        </w:r>
      </w:ins>
      <w:ins w:id="69" w:author="Cora Vials" w:date="2022-06-03T17:55:00Z">
        <w:r w:rsidR="00E85BA7">
          <w:rPr>
            <w:bCs/>
          </w:rPr>
          <w:t>b</w:t>
        </w:r>
      </w:ins>
      <w:ins w:id="70" w:author="Cora Vials" w:date="2022-06-03T17:54:00Z">
        <w:r w:rsidR="00E85BA7">
          <w:rPr>
            <w:bCs/>
          </w:rPr>
          <w:t xml:space="preserve">sequently she has required a plaster then </w:t>
        </w:r>
      </w:ins>
      <w:r w:rsidR="00B673D2" w:rsidRPr="00B673D2">
        <w:rPr>
          <w:bCs/>
        </w:rPr>
        <w:t>splint use and wheelchair use</w:t>
      </w:r>
      <w:r w:rsidR="0070496B">
        <w:rPr>
          <w:bCs/>
        </w:rPr>
        <w:t>. Prior to this, Gwen could walk aro</w:t>
      </w:r>
      <w:r w:rsidR="006D5B12" w:rsidRPr="00272AC7">
        <w:rPr>
          <w:bCs/>
        </w:rPr>
        <w:t>und the house</w:t>
      </w:r>
      <w:r w:rsidR="000E732F">
        <w:rPr>
          <w:bCs/>
        </w:rPr>
        <w:t xml:space="preserve"> - </w:t>
      </w:r>
      <w:r w:rsidR="006D5B12" w:rsidRPr="00272AC7">
        <w:rPr>
          <w:bCs/>
        </w:rPr>
        <w:t>slow and unsteady</w:t>
      </w:r>
      <w:r w:rsidR="000E732F">
        <w:rPr>
          <w:bCs/>
        </w:rPr>
        <w:t xml:space="preserve">, but </w:t>
      </w:r>
      <w:r w:rsidR="006D5B12" w:rsidRPr="00272AC7">
        <w:rPr>
          <w:bCs/>
        </w:rPr>
        <w:t>determined and generally successful in her movement</w:t>
      </w:r>
      <w:r w:rsidR="000E732F">
        <w:rPr>
          <w:bCs/>
        </w:rPr>
        <w:t xml:space="preserve">, yet </w:t>
      </w:r>
      <w:r w:rsidR="006D5B12" w:rsidRPr="00272AC7">
        <w:rPr>
          <w:bCs/>
        </w:rPr>
        <w:t>experienc</w:t>
      </w:r>
      <w:r w:rsidR="000E732F">
        <w:rPr>
          <w:bCs/>
        </w:rPr>
        <w:t>ing</w:t>
      </w:r>
      <w:r w:rsidR="006D5B12" w:rsidRPr="00272AC7">
        <w:rPr>
          <w:bCs/>
        </w:rPr>
        <w:t xml:space="preserve"> trips and falls every day.</w:t>
      </w:r>
      <w:r w:rsidR="006D5B12">
        <w:rPr>
          <w:bCs/>
        </w:rPr>
        <w:t xml:space="preserve"> </w:t>
      </w:r>
      <w:ins w:id="71" w:author="Cora Vials" w:date="2022-06-03T17:55:00Z">
        <w:r w:rsidR="00E85BA7">
          <w:rPr>
            <w:bCs/>
          </w:rPr>
          <w:t>Gwen is determined to</w:t>
        </w:r>
      </w:ins>
      <w:ins w:id="72" w:author="Cora Vials" w:date="2022-06-03T17:56:00Z">
        <w:r w:rsidR="00E85BA7">
          <w:rPr>
            <w:bCs/>
          </w:rPr>
          <w:t xml:space="preserve"> </w:t>
        </w:r>
      </w:ins>
      <w:ins w:id="73" w:author="Cora Vials" w:date="2022-06-03T17:57:00Z">
        <w:r w:rsidR="00E85BA7">
          <w:rPr>
            <w:bCs/>
          </w:rPr>
          <w:t>move under her own steam at home even whe</w:t>
        </w:r>
      </w:ins>
      <w:ins w:id="74" w:author="Adam Vials Moore" w:date="2022-06-05T11:40:00Z">
        <w:r w:rsidR="001A3022">
          <w:rPr>
            <w:bCs/>
          </w:rPr>
          <w:t>n</w:t>
        </w:r>
      </w:ins>
      <w:ins w:id="75" w:author="Cora Vials" w:date="2022-06-03T17:57:00Z">
        <w:r w:rsidR="00E85BA7">
          <w:rPr>
            <w:bCs/>
          </w:rPr>
          <w:t xml:space="preserve"> she was in a </w:t>
        </w:r>
        <w:proofErr w:type="spellStart"/>
        <w:r w:rsidR="00E85BA7">
          <w:rPr>
            <w:bCs/>
          </w:rPr>
          <w:t>non weightb</w:t>
        </w:r>
      </w:ins>
      <w:ins w:id="76" w:author="Adam Vials Moore" w:date="2022-06-05T11:40:00Z">
        <w:r w:rsidR="001A3022">
          <w:rPr>
            <w:bCs/>
          </w:rPr>
          <w:t>e</w:t>
        </w:r>
      </w:ins>
      <w:ins w:id="77" w:author="Cora Vials" w:date="2022-06-03T17:57:00Z">
        <w:r w:rsidR="00E85BA7">
          <w:rPr>
            <w:bCs/>
          </w:rPr>
          <w:t>aring</w:t>
        </w:r>
        <w:proofErr w:type="spellEnd"/>
        <w:r w:rsidR="00E85BA7">
          <w:rPr>
            <w:bCs/>
          </w:rPr>
          <w:t xml:space="preserve"> cast.</w:t>
        </w:r>
      </w:ins>
      <w:ins w:id="78" w:author="Cora Vials" w:date="2022-06-03T17:55:00Z">
        <w:r w:rsidR="00E85BA7">
          <w:rPr>
            <w:bCs/>
          </w:rPr>
          <w:t xml:space="preserve"> </w:t>
        </w:r>
      </w:ins>
      <w:r w:rsidR="000E732F">
        <w:rPr>
          <w:bCs/>
        </w:rPr>
        <w:t xml:space="preserve">Following her surgery, </w:t>
      </w:r>
      <w:r w:rsidR="00272AC7" w:rsidRPr="00272AC7">
        <w:rPr>
          <w:bCs/>
        </w:rPr>
        <w:t xml:space="preserve">Gwen is full time in a wheelchair at school </w:t>
      </w:r>
      <w:r w:rsidR="000E732F">
        <w:rPr>
          <w:bCs/>
        </w:rPr>
        <w:t xml:space="preserve">and </w:t>
      </w:r>
      <w:r w:rsidR="00AF2E3C">
        <w:rPr>
          <w:bCs/>
        </w:rPr>
        <w:t>has a physiotherapy plan in place to help recover mobility, however,</w:t>
      </w:r>
      <w:r w:rsidR="00272AC7" w:rsidRPr="00272AC7">
        <w:rPr>
          <w:bCs/>
        </w:rPr>
        <w:t xml:space="preserve"> she will never walk typically. Gwen is not suitable for a </w:t>
      </w:r>
      <w:r w:rsidR="00AF2E3C" w:rsidRPr="00272AC7">
        <w:rPr>
          <w:bCs/>
        </w:rPr>
        <w:t>self-propelling</w:t>
      </w:r>
      <w:r w:rsidR="00272AC7" w:rsidRPr="00272AC7">
        <w:rPr>
          <w:bCs/>
        </w:rPr>
        <w:t xml:space="preserve">/directed </w:t>
      </w:r>
      <w:r w:rsidR="00AF2E3C">
        <w:rPr>
          <w:bCs/>
        </w:rPr>
        <w:t>w</w:t>
      </w:r>
      <w:r w:rsidR="00272AC7" w:rsidRPr="00272AC7">
        <w:rPr>
          <w:bCs/>
        </w:rPr>
        <w:t>heelchair</w:t>
      </w:r>
      <w:r w:rsidR="00B14270">
        <w:rPr>
          <w:bCs/>
        </w:rPr>
        <w:t xml:space="preserve"> and </w:t>
      </w:r>
      <w:ins w:id="79" w:author="Cora Vials" w:date="2022-06-03T17:57:00Z">
        <w:r w:rsidR="00E85BA7">
          <w:rPr>
            <w:bCs/>
          </w:rPr>
          <w:t xml:space="preserve">currently </w:t>
        </w:r>
      </w:ins>
      <w:r w:rsidR="00B14270">
        <w:rPr>
          <w:bCs/>
        </w:rPr>
        <w:t>has</w:t>
      </w:r>
      <w:r w:rsidR="00272AC7" w:rsidRPr="00272AC7">
        <w:rPr>
          <w:bCs/>
        </w:rPr>
        <w:t xml:space="preserve"> a bespoke Mojo. </w:t>
      </w:r>
      <w:r w:rsidR="00346FAA">
        <w:rPr>
          <w:bCs/>
        </w:rPr>
        <w:t xml:space="preserve">Gwen has </w:t>
      </w:r>
      <w:proofErr w:type="gramStart"/>
      <w:r w:rsidR="00346FAA">
        <w:rPr>
          <w:bCs/>
        </w:rPr>
        <w:t>follow</w:t>
      </w:r>
      <w:proofErr w:type="gramEnd"/>
      <w:r w:rsidR="00346FAA">
        <w:rPr>
          <w:bCs/>
        </w:rPr>
        <w:t xml:space="preserve"> up with physiotherapy and orthopaedics. </w:t>
      </w:r>
    </w:p>
    <w:p w14:paraId="12796399" w14:textId="51189AE7" w:rsidR="00BB732A" w:rsidRDefault="00BB732A" w:rsidP="00272AC7">
      <w:pPr>
        <w:pBdr>
          <w:top w:val="single" w:sz="4" w:space="1" w:color="auto"/>
          <w:left w:val="single" w:sz="4" w:space="4" w:color="auto"/>
          <w:bottom w:val="single" w:sz="4" w:space="1" w:color="auto"/>
          <w:right w:val="single" w:sz="4" w:space="4" w:color="auto"/>
        </w:pBdr>
        <w:rPr>
          <w:bCs/>
        </w:rPr>
      </w:pPr>
      <w:r w:rsidRPr="00BB732A">
        <w:rPr>
          <w:b/>
          <w:i/>
          <w:iCs/>
        </w:rPr>
        <w:t>Sensory</w:t>
      </w:r>
      <w:r w:rsidRPr="00BB732A">
        <w:rPr>
          <w:bCs/>
        </w:rPr>
        <w:t xml:space="preserve"> </w:t>
      </w:r>
      <w:r>
        <w:rPr>
          <w:bCs/>
        </w:rPr>
        <w:t xml:space="preserve">- </w:t>
      </w:r>
      <w:r w:rsidRPr="00BB732A">
        <w:rPr>
          <w:bCs/>
        </w:rPr>
        <w:t xml:space="preserve">Gwen does not </w:t>
      </w:r>
      <w:r>
        <w:rPr>
          <w:bCs/>
        </w:rPr>
        <w:t>feel</w:t>
      </w:r>
      <w:ins w:id="80" w:author="Cora Vials" w:date="2022-06-03T17:57:00Z">
        <w:r w:rsidR="00E85BA7">
          <w:rPr>
            <w:bCs/>
          </w:rPr>
          <w:t xml:space="preserve"> or </w:t>
        </w:r>
      </w:ins>
      <w:ins w:id="81" w:author="Cora Vials" w:date="2022-06-03T17:58:00Z">
        <w:r w:rsidR="00E85BA7">
          <w:rPr>
            <w:bCs/>
          </w:rPr>
          <w:t>does not care about</w:t>
        </w:r>
      </w:ins>
      <w:r w:rsidRPr="00BB732A">
        <w:rPr>
          <w:bCs/>
        </w:rPr>
        <w:t xml:space="preserve"> pain </w:t>
      </w:r>
      <w:r>
        <w:rPr>
          <w:bCs/>
        </w:rPr>
        <w:t xml:space="preserve">typically </w:t>
      </w:r>
      <w:r w:rsidRPr="00BB732A">
        <w:rPr>
          <w:bCs/>
        </w:rPr>
        <w:t>and will inflict it on herself in a sensory seeking manner and will not report it</w:t>
      </w:r>
      <w:r>
        <w:rPr>
          <w:bCs/>
        </w:rPr>
        <w:t xml:space="preserve">, therefore requires supervision to keep her safe from herself. </w:t>
      </w:r>
    </w:p>
    <w:p w14:paraId="3952D751" w14:textId="0A2E3DBA" w:rsidR="000A2B03" w:rsidRDefault="000A2B03" w:rsidP="00272AC7">
      <w:pPr>
        <w:pBdr>
          <w:top w:val="single" w:sz="4" w:space="1" w:color="auto"/>
          <w:left w:val="single" w:sz="4" w:space="4" w:color="auto"/>
          <w:bottom w:val="single" w:sz="4" w:space="1" w:color="auto"/>
          <w:right w:val="single" w:sz="4" w:space="4" w:color="auto"/>
        </w:pBdr>
        <w:rPr>
          <w:bCs/>
        </w:rPr>
      </w:pPr>
      <w:r w:rsidRPr="00E93174">
        <w:rPr>
          <w:b/>
          <w:i/>
          <w:iCs/>
        </w:rPr>
        <w:t>GI related problems</w:t>
      </w:r>
      <w:r>
        <w:rPr>
          <w:bCs/>
        </w:rPr>
        <w:t xml:space="preserve"> – Gwen has reflux and constipation requiring medication </w:t>
      </w:r>
      <w:r w:rsidR="00127451">
        <w:rPr>
          <w:bCs/>
        </w:rPr>
        <w:t>and follow up by the gastrointestinal team.</w:t>
      </w:r>
    </w:p>
    <w:p w14:paraId="2B02B0F5" w14:textId="206B25C1" w:rsidR="002F626C" w:rsidRDefault="002F626C" w:rsidP="00272AC7">
      <w:pPr>
        <w:pBdr>
          <w:top w:val="single" w:sz="4" w:space="1" w:color="auto"/>
          <w:left w:val="single" w:sz="4" w:space="4" w:color="auto"/>
          <w:bottom w:val="single" w:sz="4" w:space="1" w:color="auto"/>
          <w:right w:val="single" w:sz="4" w:space="4" w:color="auto"/>
        </w:pBdr>
        <w:rPr>
          <w:bCs/>
        </w:rPr>
      </w:pPr>
      <w:r w:rsidRPr="00E93174">
        <w:rPr>
          <w:b/>
          <w:i/>
          <w:iCs/>
        </w:rPr>
        <w:t>Respiratory related problems</w:t>
      </w:r>
      <w:r>
        <w:rPr>
          <w:bCs/>
        </w:rPr>
        <w:t xml:space="preserve"> – Gwen has a history of recurrent infections </w:t>
      </w:r>
      <w:r w:rsidR="00393DF1">
        <w:rPr>
          <w:bCs/>
        </w:rPr>
        <w:t xml:space="preserve">for which she takes prophylactic antibiotics and had </w:t>
      </w:r>
      <w:r w:rsidR="00B164CE">
        <w:rPr>
          <w:bCs/>
        </w:rPr>
        <w:t xml:space="preserve">previous sleep apnoea. </w:t>
      </w:r>
      <w:r w:rsidR="00346FAA">
        <w:rPr>
          <w:bCs/>
        </w:rPr>
        <w:t xml:space="preserve">Gwen has </w:t>
      </w:r>
      <w:proofErr w:type="gramStart"/>
      <w:r w:rsidR="00346FAA" w:rsidRPr="00346FAA">
        <w:rPr>
          <w:bCs/>
        </w:rPr>
        <w:t>follow</w:t>
      </w:r>
      <w:proofErr w:type="gramEnd"/>
      <w:r w:rsidR="00346FAA" w:rsidRPr="00346FAA">
        <w:rPr>
          <w:bCs/>
        </w:rPr>
        <w:t xml:space="preserve"> up by the </w:t>
      </w:r>
      <w:r w:rsidR="00346FAA">
        <w:rPr>
          <w:bCs/>
        </w:rPr>
        <w:t>respiratory</w:t>
      </w:r>
      <w:r w:rsidR="00346FAA" w:rsidRPr="00346FAA">
        <w:rPr>
          <w:bCs/>
        </w:rPr>
        <w:t xml:space="preserve"> team.</w:t>
      </w:r>
    </w:p>
    <w:p w14:paraId="58D1422A" w14:textId="77777777" w:rsidR="000D165B" w:rsidRPr="00272AC7" w:rsidRDefault="000D165B" w:rsidP="00272AC7">
      <w:pPr>
        <w:pBdr>
          <w:top w:val="single" w:sz="4" w:space="1" w:color="auto"/>
          <w:left w:val="single" w:sz="4" w:space="4" w:color="auto"/>
          <w:bottom w:val="single" w:sz="4" w:space="1" w:color="auto"/>
          <w:right w:val="single" w:sz="4" w:space="4" w:color="auto"/>
        </w:pBdr>
        <w:rPr>
          <w:bCs/>
        </w:rPr>
      </w:pPr>
    </w:p>
    <w:p w14:paraId="7D403C65" w14:textId="46C5E274" w:rsidR="00193D10" w:rsidRPr="00B407B9" w:rsidRDefault="00193D10" w:rsidP="00B845BC">
      <w:pPr>
        <w:pBdr>
          <w:top w:val="single" w:sz="4" w:space="1" w:color="auto"/>
          <w:left w:val="single" w:sz="4" w:space="4" w:color="auto"/>
          <w:bottom w:val="single" w:sz="4" w:space="1" w:color="auto"/>
          <w:right w:val="single" w:sz="4" w:space="4" w:color="auto"/>
        </w:pBdr>
        <w:rPr>
          <w:b/>
          <w:u w:val="single"/>
        </w:rPr>
      </w:pPr>
      <w:r w:rsidRPr="00B407B9">
        <w:rPr>
          <w:b/>
          <w:u w:val="single"/>
        </w:rPr>
        <w:lastRenderedPageBreak/>
        <w:t>A</w:t>
      </w:r>
      <w:r w:rsidR="006C700F" w:rsidRPr="00B407B9">
        <w:rPr>
          <w:b/>
          <w:u w:val="single"/>
        </w:rPr>
        <w:t>ctivities of daily living</w:t>
      </w:r>
      <w:r w:rsidRPr="00B407B9">
        <w:rPr>
          <w:b/>
          <w:u w:val="single"/>
        </w:rPr>
        <w:t>:</w:t>
      </w:r>
    </w:p>
    <w:p w14:paraId="76178F2D" w14:textId="6573F995" w:rsidR="00F75FA8" w:rsidRDefault="00721FE5" w:rsidP="00B845BC">
      <w:pPr>
        <w:pBdr>
          <w:top w:val="single" w:sz="4" w:space="1" w:color="auto"/>
          <w:left w:val="single" w:sz="4" w:space="4" w:color="auto"/>
          <w:bottom w:val="single" w:sz="4" w:space="1" w:color="auto"/>
          <w:right w:val="single" w:sz="4" w:space="4" w:color="auto"/>
        </w:pBdr>
        <w:rPr>
          <w:bCs/>
        </w:rPr>
      </w:pPr>
      <w:r w:rsidRPr="00F75FA8">
        <w:rPr>
          <w:b/>
          <w:i/>
          <w:iCs/>
        </w:rPr>
        <w:t>Personal care</w:t>
      </w:r>
      <w:r>
        <w:rPr>
          <w:bCs/>
        </w:rPr>
        <w:t xml:space="preserve"> - </w:t>
      </w:r>
      <w:r w:rsidR="00A138A6" w:rsidRPr="00A138A6">
        <w:rPr>
          <w:bCs/>
        </w:rPr>
        <w:t xml:space="preserve">Gwen requires help with personal cares daily and this should be included in all support plans to maintain her physical health and wellbeing. </w:t>
      </w:r>
      <w:r w:rsidR="009E0989" w:rsidRPr="009E0989">
        <w:rPr>
          <w:bCs/>
        </w:rPr>
        <w:t xml:space="preserve">Gwen needs full assistance in washing, dressing and teeth brushing. </w:t>
      </w:r>
      <w:r w:rsidR="005A7B24">
        <w:rPr>
          <w:bCs/>
        </w:rPr>
        <w:t xml:space="preserve">Gwen cannot </w:t>
      </w:r>
      <w:ins w:id="82" w:author="Cora Vials" w:date="2022-06-03T17:58:00Z">
        <w:r w:rsidR="00E85BA7">
          <w:rPr>
            <w:bCs/>
          </w:rPr>
          <w:t xml:space="preserve">fully </w:t>
        </w:r>
      </w:ins>
      <w:r w:rsidR="005A7B24">
        <w:rPr>
          <w:bCs/>
        </w:rPr>
        <w:t>dress or undress</w:t>
      </w:r>
      <w:r w:rsidR="00AC7D15">
        <w:rPr>
          <w:bCs/>
        </w:rPr>
        <w:t xml:space="preserve"> and s</w:t>
      </w:r>
      <w:r w:rsidR="009E0989" w:rsidRPr="009E0989">
        <w:rPr>
          <w:bCs/>
        </w:rPr>
        <w:t xml:space="preserve">he needs to be taken to the toilet as she </w:t>
      </w:r>
      <w:ins w:id="83" w:author="Cora Vials" w:date="2022-06-03T17:58:00Z">
        <w:r w:rsidR="00E85BA7">
          <w:rPr>
            <w:bCs/>
          </w:rPr>
          <w:t xml:space="preserve">either </w:t>
        </w:r>
      </w:ins>
      <w:r w:rsidR="009E0989" w:rsidRPr="009E0989">
        <w:rPr>
          <w:bCs/>
        </w:rPr>
        <w:t>has no insight into needing the toilet</w:t>
      </w:r>
      <w:ins w:id="84" w:author="Cora Vials" w:date="2022-06-03T17:58:00Z">
        <w:r w:rsidR="00E85BA7">
          <w:rPr>
            <w:bCs/>
          </w:rPr>
          <w:t xml:space="preserve"> or ref</w:t>
        </w:r>
      </w:ins>
      <w:ins w:id="85" w:author="Cora Vials" w:date="2022-06-03T17:59:00Z">
        <w:r w:rsidR="00E85BA7">
          <w:rPr>
            <w:bCs/>
          </w:rPr>
          <w:t>uses to go in order to avoid da</w:t>
        </w:r>
      </w:ins>
      <w:ins w:id="86" w:author="Cora Vials" w:date="2022-06-03T18:00:00Z">
        <w:r w:rsidR="000559FB">
          <w:rPr>
            <w:bCs/>
          </w:rPr>
          <w:t>y</w:t>
        </w:r>
      </w:ins>
      <w:ins w:id="87" w:author="Cora Vials" w:date="2022-06-03T17:59:00Z">
        <w:r w:rsidR="00E85BA7">
          <w:rPr>
            <w:bCs/>
          </w:rPr>
          <w:t xml:space="preserve"> to day demands placed on her</w:t>
        </w:r>
      </w:ins>
      <w:r w:rsidR="007721D6">
        <w:rPr>
          <w:bCs/>
        </w:rPr>
        <w:t xml:space="preserve">, </w:t>
      </w:r>
      <w:ins w:id="88" w:author="Cora Vials" w:date="2022-06-03T17:59:00Z">
        <w:r w:rsidR="00E85BA7">
          <w:rPr>
            <w:bCs/>
          </w:rPr>
          <w:t>the urinary play team are no</w:t>
        </w:r>
      </w:ins>
      <w:ins w:id="89" w:author="Adam Vials Moore" w:date="2022-06-05T11:41:00Z">
        <w:r w:rsidR="00B43142">
          <w:rPr>
            <w:bCs/>
          </w:rPr>
          <w:t>w</w:t>
        </w:r>
      </w:ins>
      <w:ins w:id="90" w:author="Cora Vials" w:date="2022-06-03T17:59:00Z">
        <w:del w:id="91" w:author="Adam Vials Moore" w:date="2022-06-05T11:41:00Z">
          <w:r w:rsidR="00E85BA7" w:rsidDel="00B43142">
            <w:rPr>
              <w:bCs/>
            </w:rPr>
            <w:delText>t</w:delText>
          </w:r>
        </w:del>
        <w:r w:rsidR="00E85BA7">
          <w:rPr>
            <w:bCs/>
          </w:rPr>
          <w:t xml:space="preserve"> involved with her care owing to this</w:t>
        </w:r>
      </w:ins>
      <w:ins w:id="92" w:author="Cora Vials" w:date="2022-06-03T18:00:00Z">
        <w:r w:rsidR="000559FB">
          <w:rPr>
            <w:bCs/>
          </w:rPr>
          <w:t xml:space="preserve"> and are providing her with a special watch to assist her to know/</w:t>
        </w:r>
      </w:ins>
      <w:ins w:id="93" w:author="Cora Vials" w:date="2022-06-03T18:01:00Z">
        <w:r w:rsidR="000559FB">
          <w:rPr>
            <w:bCs/>
          </w:rPr>
          <w:t>be in more healthy control of her toileting</w:t>
        </w:r>
      </w:ins>
      <w:ins w:id="94" w:author="Cora Vials" w:date="2022-06-03T17:59:00Z">
        <w:r w:rsidR="00E85BA7">
          <w:rPr>
            <w:bCs/>
          </w:rPr>
          <w:t xml:space="preserve">. </w:t>
        </w:r>
      </w:ins>
      <w:ins w:id="95" w:author="Cora Vials" w:date="2022-06-03T18:01:00Z">
        <w:r w:rsidR="000559FB">
          <w:rPr>
            <w:bCs/>
          </w:rPr>
          <w:t xml:space="preserve">Gwen </w:t>
        </w:r>
      </w:ins>
      <w:r w:rsidR="007721D6">
        <w:rPr>
          <w:bCs/>
        </w:rPr>
        <w:t>experiences constipation and behavioural challenge around voiding her bladder</w:t>
      </w:r>
      <w:r w:rsidR="009E0989" w:rsidRPr="009E0989">
        <w:rPr>
          <w:bCs/>
        </w:rPr>
        <w:t>. In view of this she experiences wetting and soiling requiring full care in the toilet and with hand washing</w:t>
      </w:r>
      <w:r w:rsidR="00AC7D15">
        <w:rPr>
          <w:bCs/>
        </w:rPr>
        <w:t xml:space="preserve">, with </w:t>
      </w:r>
      <w:r w:rsidR="00AC7D15" w:rsidRPr="00AC7D15">
        <w:rPr>
          <w:bCs/>
        </w:rPr>
        <w:t>at least 1:1 but sometimes 2:1</w:t>
      </w:r>
      <w:ins w:id="96" w:author="Cora Vials" w:date="2022-06-03T18:01:00Z">
        <w:r w:rsidR="000559FB">
          <w:rPr>
            <w:bCs/>
          </w:rPr>
          <w:t xml:space="preserve">, </w:t>
        </w:r>
      </w:ins>
      <w:del w:id="97" w:author="Cora Vials" w:date="2022-06-03T18:01:00Z">
        <w:r w:rsidR="00AC7D15" w:rsidRPr="00AC7D15" w:rsidDel="000559FB">
          <w:rPr>
            <w:bCs/>
          </w:rPr>
          <w:delText xml:space="preserve"> </w:delText>
        </w:r>
      </w:del>
      <w:r w:rsidR="00AC7D15" w:rsidRPr="00AC7D15">
        <w:rPr>
          <w:bCs/>
        </w:rPr>
        <w:t xml:space="preserve">due to </w:t>
      </w:r>
      <w:ins w:id="98" w:author="Cora Vials" w:date="2022-06-03T18:01:00Z">
        <w:r w:rsidR="000559FB">
          <w:rPr>
            <w:bCs/>
          </w:rPr>
          <w:t xml:space="preserve">both mobility and </w:t>
        </w:r>
      </w:ins>
      <w:r w:rsidR="00AC7D15" w:rsidRPr="00AC7D15">
        <w:rPr>
          <w:bCs/>
        </w:rPr>
        <w:t>challenging behaviour.</w:t>
      </w:r>
      <w:r w:rsidR="00354B35" w:rsidRPr="00354B35">
        <w:rPr>
          <w:bCs/>
        </w:rPr>
        <w:t xml:space="preserve"> Gwen </w:t>
      </w:r>
      <w:r w:rsidR="00354B35">
        <w:rPr>
          <w:bCs/>
        </w:rPr>
        <w:t xml:space="preserve">also </w:t>
      </w:r>
      <w:r w:rsidR="00354B35" w:rsidRPr="00354B35">
        <w:rPr>
          <w:bCs/>
        </w:rPr>
        <w:t>has early menarche and bleeds on a monthly basis</w:t>
      </w:r>
      <w:r w:rsidR="00354B35">
        <w:rPr>
          <w:bCs/>
        </w:rPr>
        <w:t xml:space="preserve">, </w:t>
      </w:r>
      <w:ins w:id="99" w:author="Cora Vials" w:date="2022-06-03T18:02:00Z">
        <w:r w:rsidR="000559FB">
          <w:rPr>
            <w:bCs/>
          </w:rPr>
          <w:t>although she hasn’t bled since February</w:t>
        </w:r>
      </w:ins>
      <w:ins w:id="100" w:author="Adam Vials Moore" w:date="2022-06-05T11:41:00Z">
        <w:r w:rsidR="00B43142">
          <w:rPr>
            <w:bCs/>
          </w:rPr>
          <w:t xml:space="preserve"> 2022,</w:t>
        </w:r>
      </w:ins>
      <w:ins w:id="101" w:author="Cora Vials" w:date="2022-06-03T18:02:00Z">
        <w:r w:rsidR="000559FB">
          <w:rPr>
            <w:bCs/>
          </w:rPr>
          <w:t xml:space="preserve"> Gwen is under both </w:t>
        </w:r>
        <w:proofErr w:type="spellStart"/>
        <w:r w:rsidR="000559FB">
          <w:rPr>
            <w:bCs/>
          </w:rPr>
          <w:t>Endochronology</w:t>
        </w:r>
        <w:proofErr w:type="spellEnd"/>
        <w:r w:rsidR="000559FB">
          <w:rPr>
            <w:bCs/>
          </w:rPr>
          <w:t xml:space="preserve"> and </w:t>
        </w:r>
        <w:del w:id="102" w:author="Adam Vials Moore" w:date="2022-06-05T11:41:00Z">
          <w:r w:rsidR="000559FB" w:rsidDel="00B43142">
            <w:rPr>
              <w:bCs/>
            </w:rPr>
            <w:delText>Gynechology</w:delText>
          </w:r>
        </w:del>
      </w:ins>
      <w:ins w:id="103" w:author="Adam Vials Moore" w:date="2022-06-05T11:41:00Z">
        <w:r w:rsidR="00B43142">
          <w:rPr>
            <w:bCs/>
          </w:rPr>
          <w:t>Gynaecology</w:t>
        </w:r>
      </w:ins>
      <w:ins w:id="104" w:author="Cora Vials" w:date="2022-06-03T18:02:00Z">
        <w:r w:rsidR="000559FB">
          <w:rPr>
            <w:bCs/>
          </w:rPr>
          <w:t xml:space="preserve"> who are clear that they are likely to return. </w:t>
        </w:r>
      </w:ins>
      <w:del w:id="105" w:author="Cora Vials" w:date="2022-06-03T18:02:00Z">
        <w:r w:rsidR="00354B35" w:rsidDel="000559FB">
          <w:rPr>
            <w:bCs/>
          </w:rPr>
          <w:delText>with</w:delText>
        </w:r>
      </w:del>
      <w:r w:rsidR="00354B35">
        <w:rPr>
          <w:bCs/>
        </w:rPr>
        <w:t xml:space="preserve"> </w:t>
      </w:r>
      <w:ins w:id="106" w:author="Cora Vials" w:date="2022-06-03T18:02:00Z">
        <w:r w:rsidR="000559FB">
          <w:rPr>
            <w:bCs/>
          </w:rPr>
          <w:t xml:space="preserve">Gwen has </w:t>
        </w:r>
      </w:ins>
      <w:r w:rsidR="00354B35">
        <w:rPr>
          <w:bCs/>
        </w:rPr>
        <w:t xml:space="preserve">no capacity to </w:t>
      </w:r>
      <w:r w:rsidR="00286D0B">
        <w:rPr>
          <w:bCs/>
        </w:rPr>
        <w:t xml:space="preserve">tend to this herself. This requirement for care has previously led to her being kept off school and denied access to education – this is not </w:t>
      </w:r>
      <w:proofErr w:type="gramStart"/>
      <w:r w:rsidR="00286D0B">
        <w:rPr>
          <w:bCs/>
        </w:rPr>
        <w:t>acceptable</w:t>
      </w:r>
      <w:proofErr w:type="gramEnd"/>
      <w:ins w:id="107" w:author="Cora Vials" w:date="2022-06-03T18:03:00Z">
        <w:r w:rsidR="000559FB">
          <w:rPr>
            <w:bCs/>
          </w:rPr>
          <w:t xml:space="preserve"> and </w:t>
        </w:r>
      </w:ins>
      <w:ins w:id="108" w:author="Cora Vials" w:date="2022-06-03T18:05:00Z">
        <w:r w:rsidR="000559FB">
          <w:rPr>
            <w:bCs/>
          </w:rPr>
          <w:t xml:space="preserve">it is understood that </w:t>
        </w:r>
      </w:ins>
      <w:ins w:id="109" w:author="Cora Vials" w:date="2022-06-03T18:04:00Z">
        <w:r w:rsidR="000559FB">
          <w:rPr>
            <w:bCs/>
          </w:rPr>
          <w:t xml:space="preserve">the inclusion team </w:t>
        </w:r>
      </w:ins>
      <w:ins w:id="110" w:author="Cora Vials" w:date="2022-06-03T18:06:00Z">
        <w:r w:rsidR="000559FB">
          <w:rPr>
            <w:bCs/>
          </w:rPr>
          <w:t>is/</w:t>
        </w:r>
      </w:ins>
      <w:ins w:id="111" w:author="Cora Vials" w:date="2022-06-03T18:04:00Z">
        <w:r w:rsidR="000559FB">
          <w:rPr>
            <w:bCs/>
          </w:rPr>
          <w:t>has worked with School to put a policy in place to allow her to attend</w:t>
        </w:r>
      </w:ins>
      <w:ins w:id="112" w:author="Cora Vials" w:date="2022-06-03T18:06:00Z">
        <w:r w:rsidR="00B80B89">
          <w:rPr>
            <w:bCs/>
          </w:rPr>
          <w:t xml:space="preserve">. The policy should be shared with parents. </w:t>
        </w:r>
      </w:ins>
      <w:del w:id="113" w:author="Cora Vials" w:date="2022-06-03T18:03:00Z">
        <w:r w:rsidR="00286D0B" w:rsidDel="000559FB">
          <w:rPr>
            <w:bCs/>
          </w:rPr>
          <w:delText xml:space="preserve">. </w:delText>
        </w:r>
      </w:del>
    </w:p>
    <w:p w14:paraId="72B79A6E" w14:textId="1490E878" w:rsidR="001A5BBC" w:rsidRDefault="00721FE5" w:rsidP="001A5BBC">
      <w:pPr>
        <w:pBdr>
          <w:top w:val="single" w:sz="4" w:space="1" w:color="auto"/>
          <w:left w:val="single" w:sz="4" w:space="4" w:color="auto"/>
          <w:bottom w:val="single" w:sz="4" w:space="1" w:color="auto"/>
          <w:right w:val="single" w:sz="4" w:space="4" w:color="auto"/>
        </w:pBdr>
        <w:rPr>
          <w:bCs/>
        </w:rPr>
      </w:pPr>
      <w:r w:rsidRPr="00286D0B">
        <w:rPr>
          <w:b/>
          <w:i/>
          <w:iCs/>
        </w:rPr>
        <w:t>Eating and drinking</w:t>
      </w:r>
      <w:r>
        <w:rPr>
          <w:bCs/>
        </w:rPr>
        <w:t xml:space="preserve"> </w:t>
      </w:r>
      <w:r w:rsidR="00B22130">
        <w:rPr>
          <w:bCs/>
        </w:rPr>
        <w:t>–</w:t>
      </w:r>
      <w:r>
        <w:rPr>
          <w:bCs/>
        </w:rPr>
        <w:t xml:space="preserve"> </w:t>
      </w:r>
      <w:r w:rsidR="00B22130">
        <w:rPr>
          <w:bCs/>
        </w:rPr>
        <w:t xml:space="preserve">Gwen </w:t>
      </w:r>
      <w:del w:id="114" w:author="Cora Vials" w:date="2022-06-03T18:05:00Z">
        <w:r w:rsidR="00B22130" w:rsidDel="000559FB">
          <w:rPr>
            <w:bCs/>
          </w:rPr>
          <w:delText xml:space="preserve">is a fussy </w:delText>
        </w:r>
        <w:r w:rsidR="00866F57" w:rsidDel="000559FB">
          <w:rPr>
            <w:bCs/>
          </w:rPr>
          <w:delText>eater</w:delText>
        </w:r>
        <w:r w:rsidR="002256D6" w:rsidDel="000559FB">
          <w:rPr>
            <w:bCs/>
          </w:rPr>
          <w:delText xml:space="preserve"> </w:delText>
        </w:r>
        <w:r w:rsidR="00866F57" w:rsidRPr="00866F57" w:rsidDel="000559FB">
          <w:rPr>
            <w:bCs/>
          </w:rPr>
          <w:delText>and separat</w:delText>
        </w:r>
        <w:r w:rsidR="002256D6" w:rsidDel="000559FB">
          <w:rPr>
            <w:bCs/>
          </w:rPr>
          <w:delText>es all food</w:delText>
        </w:r>
        <w:r w:rsidR="00866F57" w:rsidRPr="00866F57" w:rsidDel="000559FB">
          <w:rPr>
            <w:bCs/>
          </w:rPr>
          <w:delText>. She</w:delText>
        </w:r>
      </w:del>
      <w:r w:rsidR="00866F57" w:rsidRPr="00866F57">
        <w:rPr>
          <w:bCs/>
        </w:rPr>
        <w:t xml:space="preserve"> will put anything in her </w:t>
      </w:r>
      <w:r w:rsidR="00BB732A" w:rsidRPr="00866F57">
        <w:rPr>
          <w:bCs/>
        </w:rPr>
        <w:t>mouth</w:t>
      </w:r>
      <w:r w:rsidR="00BB732A">
        <w:rPr>
          <w:bCs/>
        </w:rPr>
        <w:t xml:space="preserve"> and</w:t>
      </w:r>
      <w:r w:rsidR="002256D6">
        <w:rPr>
          <w:bCs/>
        </w:rPr>
        <w:t xml:space="preserve"> </w:t>
      </w:r>
      <w:r w:rsidR="00866F57" w:rsidRPr="00866F57">
        <w:rPr>
          <w:bCs/>
        </w:rPr>
        <w:t>try to eat things which are not</w:t>
      </w:r>
      <w:r w:rsidR="002256D6">
        <w:rPr>
          <w:bCs/>
        </w:rPr>
        <w:t xml:space="preserve"> edible</w:t>
      </w:r>
      <w:r w:rsidR="00866F57" w:rsidRPr="00866F57">
        <w:rPr>
          <w:bCs/>
        </w:rPr>
        <w:t xml:space="preserve">. </w:t>
      </w:r>
      <w:ins w:id="115" w:author="Cora Vials" w:date="2022-06-03T18:05:00Z">
        <w:r w:rsidR="000559FB">
          <w:rPr>
            <w:bCs/>
          </w:rPr>
          <w:t>Gwen is obsessed with food and was referred to CAHMS owing to poor behaviours around food</w:t>
        </w:r>
      </w:ins>
      <w:ins w:id="116" w:author="Cora Vials" w:date="2022-06-03T18:06:00Z">
        <w:r w:rsidR="00B80B89">
          <w:rPr>
            <w:bCs/>
          </w:rPr>
          <w:t xml:space="preserve">, </w:t>
        </w:r>
      </w:ins>
      <w:ins w:id="117" w:author="Cora Vials" w:date="2022-06-03T18:07:00Z">
        <w:r w:rsidR="00B80B89">
          <w:rPr>
            <w:bCs/>
          </w:rPr>
          <w:t>such as drinking</w:t>
        </w:r>
      </w:ins>
      <w:ins w:id="118" w:author="Cora Vials" w:date="2022-06-03T18:06:00Z">
        <w:del w:id="119" w:author="Adam Vials Moore" w:date="2022-06-05T11:42:00Z">
          <w:r w:rsidR="00B80B89" w:rsidDel="00B43142">
            <w:rPr>
              <w:bCs/>
            </w:rPr>
            <w:delText xml:space="preserve"> </w:delText>
          </w:r>
        </w:del>
      </w:ins>
      <w:ins w:id="120" w:author="Cora Vials" w:date="2022-06-03T18:07:00Z">
        <w:r w:rsidR="00B80B89">
          <w:rPr>
            <w:bCs/>
          </w:rPr>
          <w:t xml:space="preserve"> a </w:t>
        </w:r>
      </w:ins>
      <w:ins w:id="121" w:author="Cora Vials" w:date="2022-06-03T18:06:00Z">
        <w:r w:rsidR="00B80B89">
          <w:rPr>
            <w:bCs/>
          </w:rPr>
          <w:t>teacher</w:t>
        </w:r>
      </w:ins>
      <w:ins w:id="122" w:author="Cora Vials" w:date="2022-06-03T18:07:00Z">
        <w:r w:rsidR="00B80B89">
          <w:rPr>
            <w:bCs/>
          </w:rPr>
          <w:t xml:space="preserve">s’ drink at School and then vomiting and spoiling another child’s lunch by trying to </w:t>
        </w:r>
      </w:ins>
      <w:ins w:id="123" w:author="Cora Vials" w:date="2022-06-03T18:08:00Z">
        <w:r w:rsidR="00B80B89">
          <w:rPr>
            <w:bCs/>
          </w:rPr>
          <w:t>take</w:t>
        </w:r>
      </w:ins>
      <w:ins w:id="124" w:author="Cora Vials" w:date="2022-06-03T18:07:00Z">
        <w:r w:rsidR="00B80B89">
          <w:rPr>
            <w:bCs/>
          </w:rPr>
          <w:t xml:space="preserve"> it</w:t>
        </w:r>
      </w:ins>
      <w:ins w:id="125" w:author="Cora Vials" w:date="2022-06-03T18:08:00Z">
        <w:r w:rsidR="00B80B89">
          <w:rPr>
            <w:bCs/>
          </w:rPr>
          <w:t xml:space="preserve"> from them</w:t>
        </w:r>
      </w:ins>
      <w:ins w:id="126" w:author="Cora Vials" w:date="2022-06-03T18:05:00Z">
        <w:r w:rsidR="000559FB">
          <w:rPr>
            <w:bCs/>
          </w:rPr>
          <w:t xml:space="preserve">. </w:t>
        </w:r>
      </w:ins>
      <w:r w:rsidR="00866F57" w:rsidRPr="00866F57">
        <w:rPr>
          <w:bCs/>
        </w:rPr>
        <w:t>Her preference would be to eat the same foods, rather than a wide variety of foods</w:t>
      </w:r>
      <w:ins w:id="127" w:author="Cora Vials" w:date="2022-06-03T18:08:00Z">
        <w:r w:rsidR="00B80B89">
          <w:rPr>
            <w:bCs/>
          </w:rPr>
          <w:t>- being obsessed with ham and cheese (although not being able to properly digest dairy)</w:t>
        </w:r>
      </w:ins>
      <w:r w:rsidR="00866F57" w:rsidRPr="00866F57">
        <w:rPr>
          <w:bCs/>
        </w:rPr>
        <w:t>.</w:t>
      </w:r>
      <w:r w:rsidR="002256D6">
        <w:rPr>
          <w:bCs/>
        </w:rPr>
        <w:t xml:space="preserve"> Gwen</w:t>
      </w:r>
      <w:r w:rsidR="00B22130">
        <w:rPr>
          <w:bCs/>
        </w:rPr>
        <w:t xml:space="preserve"> can </w:t>
      </w:r>
      <w:r w:rsidR="009E0989" w:rsidRPr="009E0989">
        <w:rPr>
          <w:bCs/>
        </w:rPr>
        <w:t>eat with a spoon and fork if food is cut up into small pieces and can finger feed</w:t>
      </w:r>
      <w:r w:rsidR="00E70549">
        <w:rPr>
          <w:bCs/>
        </w:rPr>
        <w:t xml:space="preserve">. She often </w:t>
      </w:r>
      <w:r w:rsidR="00BB732A">
        <w:rPr>
          <w:bCs/>
        </w:rPr>
        <w:t>shovels</w:t>
      </w:r>
      <w:r w:rsidR="00E70549">
        <w:rPr>
          <w:bCs/>
        </w:rPr>
        <w:t xml:space="preserve"> food at her face, and so is a messy eater and is at </w:t>
      </w:r>
      <w:r w:rsidR="009E0989" w:rsidRPr="009E0989">
        <w:rPr>
          <w:bCs/>
        </w:rPr>
        <w:t>risk of aspiration</w:t>
      </w:r>
      <w:r w:rsidR="00E70549">
        <w:rPr>
          <w:bCs/>
        </w:rPr>
        <w:t>. She</w:t>
      </w:r>
      <w:r w:rsidR="009E0989" w:rsidRPr="009E0989">
        <w:rPr>
          <w:bCs/>
        </w:rPr>
        <w:t xml:space="preserve"> needs constant supervision. Gwen can drink from a tommy tippy cup and can now drink from a cup without a lid, </w:t>
      </w:r>
      <w:ins w:id="128" w:author="Cora Vials" w:date="2022-06-03T18:08:00Z">
        <w:r w:rsidR="00B80B89">
          <w:rPr>
            <w:bCs/>
          </w:rPr>
          <w:t xml:space="preserve">but almost always requires a </w:t>
        </w:r>
      </w:ins>
      <w:ins w:id="129" w:author="Cora Vials" w:date="2022-06-03T18:09:00Z">
        <w:r w:rsidR="00B80B89">
          <w:rPr>
            <w:bCs/>
          </w:rPr>
          <w:t xml:space="preserve">straw, </w:t>
        </w:r>
      </w:ins>
      <w:r w:rsidR="009E0989" w:rsidRPr="009E0989">
        <w:rPr>
          <w:bCs/>
        </w:rPr>
        <w:t xml:space="preserve">she again requires supervision with this as she will spill liquids. </w:t>
      </w:r>
      <w:bookmarkStart w:id="130" w:name="_Hlk104888832"/>
      <w:ins w:id="131" w:author="Cora Vials" w:date="2022-06-03T18:09:00Z">
        <w:r w:rsidR="00B80B89">
          <w:rPr>
            <w:bCs/>
          </w:rPr>
          <w:t xml:space="preserve">Gwen does not drink enough and seems to confuse thirst with hunger. Gwen does not appear to ever feel full and </w:t>
        </w:r>
        <w:del w:id="132" w:author="Adam Vials Moore" w:date="2022-06-05T11:43:00Z">
          <w:r w:rsidR="00B80B89" w:rsidDel="00B43142">
            <w:rPr>
              <w:bCs/>
            </w:rPr>
            <w:delText>sees</w:delText>
          </w:r>
        </w:del>
      </w:ins>
      <w:ins w:id="133" w:author="Adam Vials Moore" w:date="2022-06-05T11:43:00Z">
        <w:r w:rsidR="00B43142">
          <w:rPr>
            <w:bCs/>
          </w:rPr>
          <w:t>is under the care of a</w:t>
        </w:r>
      </w:ins>
      <w:ins w:id="134" w:author="Cora Vials" w:date="2022-06-03T18:09:00Z">
        <w:r w:rsidR="00B80B89">
          <w:rPr>
            <w:bCs/>
          </w:rPr>
          <w:t xml:space="preserve"> dietician</w:t>
        </w:r>
        <w:del w:id="135" w:author="Adam Vials Moore" w:date="2022-06-05T11:43:00Z">
          <w:r w:rsidR="00B80B89" w:rsidDel="00B43142">
            <w:rPr>
              <w:bCs/>
            </w:rPr>
            <w:delText>s</w:delText>
          </w:r>
        </w:del>
      </w:ins>
      <w:ins w:id="136" w:author="Cora Vials" w:date="2022-06-03T18:10:00Z">
        <w:r w:rsidR="00B80B89">
          <w:rPr>
            <w:bCs/>
          </w:rPr>
          <w:t>.</w:t>
        </w:r>
      </w:ins>
      <w:ins w:id="137" w:author="Cora Vials" w:date="2022-06-03T18:09:00Z">
        <w:r w:rsidR="00B80B89">
          <w:rPr>
            <w:bCs/>
          </w:rPr>
          <w:t xml:space="preserve"> </w:t>
        </w:r>
      </w:ins>
    </w:p>
    <w:p w14:paraId="56BE5CD5" w14:textId="77777777" w:rsidR="00F75FA8" w:rsidRDefault="00F75FA8" w:rsidP="001A5BBC">
      <w:pPr>
        <w:pBdr>
          <w:top w:val="single" w:sz="4" w:space="1" w:color="auto"/>
          <w:left w:val="single" w:sz="4" w:space="4" w:color="auto"/>
          <w:bottom w:val="single" w:sz="4" w:space="1" w:color="auto"/>
          <w:right w:val="single" w:sz="4" w:space="4" w:color="auto"/>
        </w:pBdr>
        <w:rPr>
          <w:bCs/>
        </w:rPr>
      </w:pPr>
    </w:p>
    <w:bookmarkEnd w:id="130"/>
    <w:p w14:paraId="4CFA5D29" w14:textId="63B0A35E" w:rsidR="00346AA9" w:rsidRPr="000D165B" w:rsidRDefault="00346AA9" w:rsidP="001A5BBC">
      <w:pPr>
        <w:pBdr>
          <w:top w:val="single" w:sz="4" w:space="1" w:color="auto"/>
          <w:left w:val="single" w:sz="4" w:space="4" w:color="auto"/>
          <w:bottom w:val="single" w:sz="4" w:space="1" w:color="auto"/>
          <w:right w:val="single" w:sz="4" w:space="4" w:color="auto"/>
        </w:pBdr>
        <w:rPr>
          <w:b/>
          <w:u w:val="single"/>
        </w:rPr>
      </w:pPr>
      <w:r w:rsidRPr="000D165B">
        <w:rPr>
          <w:b/>
          <w:u w:val="single"/>
        </w:rPr>
        <w:t>Social and behavioural support:</w:t>
      </w:r>
    </w:p>
    <w:p w14:paraId="19FFCE03" w14:textId="2532E26E" w:rsidR="00417D33" w:rsidRDefault="000D165B" w:rsidP="00417D33">
      <w:pPr>
        <w:pBdr>
          <w:top w:val="single" w:sz="4" w:space="1" w:color="auto"/>
          <w:left w:val="single" w:sz="4" w:space="4" w:color="auto"/>
          <w:bottom w:val="single" w:sz="4" w:space="1" w:color="auto"/>
          <w:right w:val="single" w:sz="4" w:space="4" w:color="auto"/>
        </w:pBdr>
        <w:rPr>
          <w:bCs/>
        </w:rPr>
      </w:pPr>
      <w:r>
        <w:rPr>
          <w:bCs/>
        </w:rPr>
        <w:t xml:space="preserve">Gwen is a child in need and has a disability </w:t>
      </w:r>
      <w:r w:rsidR="006D451A">
        <w:rPr>
          <w:bCs/>
        </w:rPr>
        <w:t>S</w:t>
      </w:r>
      <w:r>
        <w:rPr>
          <w:bCs/>
        </w:rPr>
        <w:t xml:space="preserve">ocial </w:t>
      </w:r>
      <w:r w:rsidR="006D451A">
        <w:rPr>
          <w:bCs/>
        </w:rPr>
        <w:t>W</w:t>
      </w:r>
      <w:r>
        <w:rPr>
          <w:bCs/>
        </w:rPr>
        <w:t xml:space="preserve">orker </w:t>
      </w:r>
      <w:r w:rsidR="00880BBB">
        <w:rPr>
          <w:bCs/>
        </w:rPr>
        <w:t xml:space="preserve">who supports the family and provide </w:t>
      </w:r>
      <w:r w:rsidR="00417D33" w:rsidRPr="00417D33">
        <w:rPr>
          <w:bCs/>
        </w:rPr>
        <w:t>50 hours of funding</w:t>
      </w:r>
      <w:r w:rsidR="00880BBB">
        <w:rPr>
          <w:bCs/>
        </w:rPr>
        <w:t xml:space="preserve"> on a 2:1 basis</w:t>
      </w:r>
      <w:r w:rsidR="00A806F1">
        <w:rPr>
          <w:bCs/>
        </w:rPr>
        <w:t xml:space="preserve"> owing to her complexity and the challenges in keeping her safe. </w:t>
      </w:r>
    </w:p>
    <w:p w14:paraId="794192C2" w14:textId="043E0B2D" w:rsidR="000B6FAE" w:rsidRDefault="00A806F1" w:rsidP="00417D33">
      <w:pPr>
        <w:pBdr>
          <w:top w:val="single" w:sz="4" w:space="1" w:color="auto"/>
          <w:left w:val="single" w:sz="4" w:space="4" w:color="auto"/>
          <w:bottom w:val="single" w:sz="4" w:space="1" w:color="auto"/>
          <w:right w:val="single" w:sz="4" w:space="4" w:color="auto"/>
        </w:pBdr>
        <w:rPr>
          <w:bCs/>
        </w:rPr>
      </w:pPr>
      <w:r>
        <w:rPr>
          <w:bCs/>
        </w:rPr>
        <w:t xml:space="preserve">Gwen accessed </w:t>
      </w:r>
      <w:r w:rsidR="000B6FAE" w:rsidRPr="000B6FAE">
        <w:rPr>
          <w:bCs/>
        </w:rPr>
        <w:t>Claire House Children</w:t>
      </w:r>
      <w:r>
        <w:rPr>
          <w:bCs/>
        </w:rPr>
        <w:t>’</w:t>
      </w:r>
      <w:r w:rsidR="000B6FAE" w:rsidRPr="000B6FAE">
        <w:rPr>
          <w:bCs/>
        </w:rPr>
        <w:t xml:space="preserve">s Hospice </w:t>
      </w:r>
      <w:r>
        <w:rPr>
          <w:bCs/>
        </w:rPr>
        <w:t xml:space="preserve">also on a </w:t>
      </w:r>
      <w:r w:rsidR="000B6FAE" w:rsidRPr="000B6FAE">
        <w:rPr>
          <w:bCs/>
        </w:rPr>
        <w:t>2</w:t>
      </w:r>
      <w:r>
        <w:rPr>
          <w:bCs/>
        </w:rPr>
        <w:t>:</w:t>
      </w:r>
      <w:r w:rsidR="000B6FAE" w:rsidRPr="000B6FAE">
        <w:rPr>
          <w:bCs/>
        </w:rPr>
        <w:t xml:space="preserve">1 </w:t>
      </w:r>
      <w:r w:rsidR="00A41791">
        <w:rPr>
          <w:bCs/>
        </w:rPr>
        <w:t>basis when outside</w:t>
      </w:r>
      <w:ins w:id="138" w:author="Adam Vials Moore" w:date="2022-06-05T11:43:00Z">
        <w:r w:rsidR="00B43142">
          <w:rPr>
            <w:bCs/>
          </w:rPr>
          <w:t xml:space="preserve"> the setting</w:t>
        </w:r>
      </w:ins>
      <w:r w:rsidR="00A41791">
        <w:rPr>
          <w:bCs/>
        </w:rPr>
        <w:t xml:space="preserve"> and a 1:1 inside </w:t>
      </w:r>
      <w:proofErr w:type="gramStart"/>
      <w:r w:rsidR="00A41791">
        <w:rPr>
          <w:bCs/>
        </w:rPr>
        <w:t>at all times</w:t>
      </w:r>
      <w:proofErr w:type="gramEnd"/>
      <w:r w:rsidR="00A41791">
        <w:rPr>
          <w:bCs/>
        </w:rPr>
        <w:t xml:space="preserve">. </w:t>
      </w:r>
    </w:p>
    <w:p w14:paraId="74BC8470" w14:textId="40F31A7A" w:rsidR="00974F3B" w:rsidRDefault="006D451A" w:rsidP="00417D33">
      <w:pPr>
        <w:pBdr>
          <w:top w:val="single" w:sz="4" w:space="1" w:color="auto"/>
          <w:left w:val="single" w:sz="4" w:space="4" w:color="auto"/>
          <w:bottom w:val="single" w:sz="4" w:space="1" w:color="auto"/>
          <w:right w:val="single" w:sz="4" w:space="4" w:color="auto"/>
        </w:pBdr>
        <w:rPr>
          <w:ins w:id="139" w:author="Cora Vials" w:date="2022-06-03T18:11:00Z"/>
          <w:bCs/>
        </w:rPr>
      </w:pPr>
      <w:r>
        <w:rPr>
          <w:bCs/>
        </w:rPr>
        <w:t xml:space="preserve">Gwen </w:t>
      </w:r>
      <w:ins w:id="140" w:author="Cora Vials" w:date="2022-06-03T18:10:00Z">
        <w:r w:rsidR="00B80B89">
          <w:rPr>
            <w:bCs/>
          </w:rPr>
          <w:t xml:space="preserve">cannot access </w:t>
        </w:r>
      </w:ins>
      <w:del w:id="141" w:author="Cora Vials" w:date="2022-06-03T18:10:00Z">
        <w:r w:rsidDel="00B80B89">
          <w:rPr>
            <w:bCs/>
          </w:rPr>
          <w:delText>attends</w:delText>
        </w:r>
      </w:del>
      <w:r>
        <w:rPr>
          <w:bCs/>
        </w:rPr>
        <w:t xml:space="preserve"> ‘</w:t>
      </w:r>
      <w:r w:rsidR="000B6FAE" w:rsidRPr="000B6FAE">
        <w:rPr>
          <w:bCs/>
        </w:rPr>
        <w:t>Jets</w:t>
      </w:r>
      <w:r>
        <w:rPr>
          <w:bCs/>
        </w:rPr>
        <w:t xml:space="preserve">’ </w:t>
      </w:r>
      <w:r w:rsidR="000B6FAE" w:rsidRPr="000B6FAE">
        <w:rPr>
          <w:bCs/>
        </w:rPr>
        <w:t>before</w:t>
      </w:r>
      <w:r>
        <w:rPr>
          <w:bCs/>
        </w:rPr>
        <w:t xml:space="preserve"> and a</w:t>
      </w:r>
      <w:r w:rsidR="000B6FAE" w:rsidRPr="000B6FAE">
        <w:rPr>
          <w:bCs/>
        </w:rPr>
        <w:t>fter school provision</w:t>
      </w:r>
      <w:ins w:id="142" w:author="Cora Vials" w:date="2022-06-03T18:10:00Z">
        <w:r w:rsidR="00B80B89">
          <w:rPr>
            <w:bCs/>
          </w:rPr>
          <w:t xml:space="preserve"> owing to her medical complexity</w:t>
        </w:r>
      </w:ins>
      <w:ins w:id="143" w:author="Adam Vials Moore" w:date="2022-06-05T11:46:00Z">
        <w:r w:rsidR="00D43001">
          <w:rPr>
            <w:bCs/>
          </w:rPr>
          <w:t xml:space="preserve"> and needs</w:t>
        </w:r>
      </w:ins>
      <w:ins w:id="144" w:author="Adam Vials Moore" w:date="2022-06-05T11:45:00Z">
        <w:r w:rsidR="00D43001">
          <w:rPr>
            <w:bCs/>
          </w:rPr>
          <w:t>,</w:t>
        </w:r>
      </w:ins>
      <w:ins w:id="145" w:author="Cora Vials" w:date="2022-06-03T18:10:00Z">
        <w:del w:id="146" w:author="Adam Vials Moore" w:date="2022-06-05T11:45:00Z">
          <w:r w:rsidR="00B80B89" w:rsidDel="00D43001">
            <w:rPr>
              <w:bCs/>
            </w:rPr>
            <w:delText xml:space="preserve">. She struggles to attend </w:delText>
          </w:r>
        </w:del>
      </w:ins>
      <w:ins w:id="147" w:author="Cora Vials" w:date="2022-06-03T18:11:00Z">
        <w:del w:id="148" w:author="Adam Vials Moore" w:date="2022-06-05T11:45:00Z">
          <w:r w:rsidR="00B80B89" w:rsidDel="00D43001">
            <w:rPr>
              <w:bCs/>
            </w:rPr>
            <w:delText>out of School clubs owing to requiring constant 1</w:delText>
          </w:r>
        </w:del>
        <w:del w:id="149" w:author="Adam Vials Moore" w:date="2022-06-05T11:43:00Z">
          <w:r w:rsidR="00B80B89" w:rsidDel="00B43142">
            <w:rPr>
              <w:bCs/>
            </w:rPr>
            <w:delText>2</w:delText>
          </w:r>
        </w:del>
        <w:del w:id="150" w:author="Adam Vials Moore" w:date="2022-06-05T11:45:00Z">
          <w:r w:rsidR="00B80B89" w:rsidDel="00D43001">
            <w:rPr>
              <w:bCs/>
            </w:rPr>
            <w:delText>1 care and</w:delText>
          </w:r>
        </w:del>
        <w:r w:rsidR="00B80B89">
          <w:rPr>
            <w:bCs/>
          </w:rPr>
          <w:t xml:space="preserve"> it being unsafe in their assessment for her to attend without a 1</w:t>
        </w:r>
      </w:ins>
      <w:ins w:id="151" w:author="Adam Vials Moore" w:date="2022-06-05T11:44:00Z">
        <w:r w:rsidR="00B43142">
          <w:rPr>
            <w:bCs/>
          </w:rPr>
          <w:t>:</w:t>
        </w:r>
      </w:ins>
      <w:ins w:id="152" w:author="Cora Vials" w:date="2022-06-03T18:11:00Z">
        <w:del w:id="153" w:author="Adam Vials Moore" w:date="2022-06-05T11:43:00Z">
          <w:r w:rsidR="00B80B89" w:rsidDel="00B43142">
            <w:rPr>
              <w:bCs/>
            </w:rPr>
            <w:delText>2</w:delText>
          </w:r>
        </w:del>
        <w:r w:rsidR="00B80B89">
          <w:rPr>
            <w:bCs/>
          </w:rPr>
          <w:t>1</w:t>
        </w:r>
      </w:ins>
      <w:ins w:id="154" w:author="Adam Vials Moore" w:date="2022-06-05T11:44:00Z">
        <w:r w:rsidR="00B43142">
          <w:rPr>
            <w:bCs/>
          </w:rPr>
          <w:t xml:space="preserve"> which they refused to provide</w:t>
        </w:r>
      </w:ins>
      <w:ins w:id="155" w:author="Cora Vials" w:date="2022-06-03T18:11:00Z">
        <w:r w:rsidR="00B80B89">
          <w:rPr>
            <w:bCs/>
          </w:rPr>
          <w:t xml:space="preserve">. </w:t>
        </w:r>
      </w:ins>
      <w:del w:id="156" w:author="Cora Vials" w:date="2022-06-03T18:10:00Z">
        <w:r w:rsidR="00974F3B" w:rsidDel="00B80B89">
          <w:rPr>
            <w:bCs/>
          </w:rPr>
          <w:delText xml:space="preserve"> where she has </w:delText>
        </w:r>
        <w:r w:rsidR="000B6FAE" w:rsidRPr="000B6FAE" w:rsidDel="00B80B89">
          <w:rPr>
            <w:bCs/>
          </w:rPr>
          <w:delText>two teaching assistants</w:delText>
        </w:r>
        <w:r w:rsidR="00974F3B" w:rsidDel="00B80B89">
          <w:rPr>
            <w:bCs/>
          </w:rPr>
          <w:delText xml:space="preserve"> to maintain her safety.</w:delText>
        </w:r>
      </w:del>
      <w:r w:rsidR="00974F3B">
        <w:rPr>
          <w:bCs/>
        </w:rPr>
        <w:t xml:space="preserve"> </w:t>
      </w:r>
    </w:p>
    <w:p w14:paraId="18FA932D" w14:textId="604B8610" w:rsidR="00B80B89" w:rsidRDefault="00B80B89" w:rsidP="00417D33">
      <w:pPr>
        <w:pBdr>
          <w:top w:val="single" w:sz="4" w:space="1" w:color="auto"/>
          <w:left w:val="single" w:sz="4" w:space="4" w:color="auto"/>
          <w:bottom w:val="single" w:sz="4" w:space="1" w:color="auto"/>
          <w:right w:val="single" w:sz="4" w:space="4" w:color="auto"/>
        </w:pBdr>
        <w:rPr>
          <w:bCs/>
        </w:rPr>
      </w:pPr>
      <w:ins w:id="157" w:author="Cora Vials" w:date="2022-06-03T18:11:00Z">
        <w:r>
          <w:rPr>
            <w:bCs/>
          </w:rPr>
          <w:t>Gwen attends Aiming High provision on a</w:t>
        </w:r>
      </w:ins>
      <w:ins w:id="158" w:author="Cora Vials" w:date="2022-06-03T18:12:00Z">
        <w:r>
          <w:rPr>
            <w:bCs/>
          </w:rPr>
          <w:t xml:space="preserve"> </w:t>
        </w:r>
      </w:ins>
      <w:ins w:id="159" w:author="Cora Vials" w:date="2022-06-03T18:11:00Z">
        <w:r>
          <w:rPr>
            <w:bCs/>
          </w:rPr>
          <w:t>2</w:t>
        </w:r>
      </w:ins>
      <w:ins w:id="160" w:author="Adam Vials Moore" w:date="2022-06-05T11:45:00Z">
        <w:r w:rsidR="00B43142">
          <w:rPr>
            <w:bCs/>
          </w:rPr>
          <w:t>:</w:t>
        </w:r>
      </w:ins>
      <w:ins w:id="161" w:author="Cora Vials" w:date="2022-06-03T18:11:00Z">
        <w:del w:id="162" w:author="Adam Vials Moore" w:date="2022-06-05T11:45:00Z">
          <w:r w:rsidDel="00B43142">
            <w:rPr>
              <w:bCs/>
            </w:rPr>
            <w:delText>2</w:delText>
          </w:r>
        </w:del>
        <w:r>
          <w:rPr>
            <w:bCs/>
          </w:rPr>
          <w:t>1</w:t>
        </w:r>
      </w:ins>
      <w:ins w:id="163" w:author="Cora Vials" w:date="2022-06-03T18:12:00Z">
        <w:r>
          <w:rPr>
            <w:bCs/>
          </w:rPr>
          <w:t xml:space="preserve"> basis following their assessment of her needs</w:t>
        </w:r>
      </w:ins>
      <w:ins w:id="164" w:author="Cora Vials" w:date="2022-06-03T18:11:00Z">
        <w:r>
          <w:rPr>
            <w:bCs/>
          </w:rPr>
          <w:t xml:space="preserve">. </w:t>
        </w:r>
      </w:ins>
    </w:p>
    <w:p w14:paraId="1CE40E34" w14:textId="2D8A78BC" w:rsidR="009C1753" w:rsidRPr="009C1753" w:rsidRDefault="0099427A" w:rsidP="009C1753">
      <w:pPr>
        <w:pBdr>
          <w:top w:val="single" w:sz="4" w:space="1" w:color="auto"/>
          <w:left w:val="single" w:sz="4" w:space="4" w:color="auto"/>
          <w:bottom w:val="single" w:sz="4" w:space="1" w:color="auto"/>
          <w:right w:val="single" w:sz="4" w:space="4" w:color="auto"/>
        </w:pBdr>
        <w:rPr>
          <w:bCs/>
        </w:rPr>
      </w:pPr>
      <w:r w:rsidRPr="0099427A">
        <w:rPr>
          <w:bCs/>
        </w:rPr>
        <w:t>Gwen is a loving</w:t>
      </w:r>
      <w:r w:rsidR="00962E2C">
        <w:rPr>
          <w:bCs/>
        </w:rPr>
        <w:t xml:space="preserve"> and </w:t>
      </w:r>
      <w:r w:rsidRPr="0099427A">
        <w:rPr>
          <w:bCs/>
        </w:rPr>
        <w:t>caring</w:t>
      </w:r>
      <w:r w:rsidR="00962E2C">
        <w:rPr>
          <w:bCs/>
        </w:rPr>
        <w:t xml:space="preserve"> </w:t>
      </w:r>
      <w:r w:rsidRPr="0099427A">
        <w:rPr>
          <w:bCs/>
        </w:rPr>
        <w:t>child</w:t>
      </w:r>
      <w:r w:rsidR="007B556C">
        <w:rPr>
          <w:bCs/>
        </w:rPr>
        <w:t>, who can form relationships over time</w:t>
      </w:r>
      <w:r w:rsidRPr="0099427A">
        <w:rPr>
          <w:bCs/>
        </w:rPr>
        <w:t xml:space="preserve"> and can behave very well in </w:t>
      </w:r>
      <w:r w:rsidR="00962E2C">
        <w:rPr>
          <w:bCs/>
        </w:rPr>
        <w:t>r</w:t>
      </w:r>
      <w:r w:rsidRPr="0099427A">
        <w:rPr>
          <w:bCs/>
        </w:rPr>
        <w:t>outine</w:t>
      </w:r>
      <w:r w:rsidR="00962E2C">
        <w:rPr>
          <w:bCs/>
        </w:rPr>
        <w:t xml:space="preserve"> and a highly </w:t>
      </w:r>
      <w:r w:rsidRPr="0099427A">
        <w:rPr>
          <w:bCs/>
        </w:rPr>
        <w:t>structured environment</w:t>
      </w:r>
      <w:r w:rsidR="007B556C">
        <w:rPr>
          <w:bCs/>
        </w:rPr>
        <w:t xml:space="preserve"> with consistent support. </w:t>
      </w:r>
      <w:r w:rsidR="00C72EB5">
        <w:rPr>
          <w:bCs/>
        </w:rPr>
        <w:t xml:space="preserve">She is headstrong and fixed in </w:t>
      </w:r>
      <w:r w:rsidR="00C72EB5">
        <w:rPr>
          <w:bCs/>
        </w:rPr>
        <w:lastRenderedPageBreak/>
        <w:t>her approach to everything and therefore struggles a great deal with change</w:t>
      </w:r>
      <w:ins w:id="165" w:author="Cora Vials" w:date="2022-06-03T18:12:00Z">
        <w:r w:rsidR="00EF73EF">
          <w:rPr>
            <w:bCs/>
          </w:rPr>
          <w:t xml:space="preserve"> that she does not understand</w:t>
        </w:r>
      </w:ins>
      <w:r w:rsidR="00C72EB5">
        <w:rPr>
          <w:bCs/>
        </w:rPr>
        <w:t xml:space="preserve">, transition and with demands placed on her. </w:t>
      </w:r>
      <w:r w:rsidR="001676BB">
        <w:rPr>
          <w:bCs/>
        </w:rPr>
        <w:t xml:space="preserve">In the hospital setting, Gwen has </w:t>
      </w:r>
      <w:ins w:id="166" w:author="Cora Vials" w:date="2022-06-03T18:12:00Z">
        <w:r w:rsidR="00EF73EF">
          <w:rPr>
            <w:bCs/>
          </w:rPr>
          <w:t>re</w:t>
        </w:r>
      </w:ins>
      <w:ins w:id="167" w:author="Cora Vials" w:date="2022-06-03T18:13:00Z">
        <w:r w:rsidR="00EF73EF">
          <w:rPr>
            <w:bCs/>
          </w:rPr>
          <w:t xml:space="preserve">cently </w:t>
        </w:r>
      </w:ins>
      <w:r w:rsidR="001676BB">
        <w:rPr>
          <w:bCs/>
        </w:rPr>
        <w:t>required sedation</w:t>
      </w:r>
      <w:r w:rsidR="008A0401">
        <w:rPr>
          <w:bCs/>
        </w:rPr>
        <w:t xml:space="preserve"> due to unsafe behaviours </w:t>
      </w:r>
      <w:r w:rsidR="00A401EB">
        <w:rPr>
          <w:bCs/>
        </w:rPr>
        <w:t>and risk of harm to herself</w:t>
      </w:r>
      <w:r w:rsidR="00DE7CD7">
        <w:rPr>
          <w:bCs/>
        </w:rPr>
        <w:t xml:space="preserve"> from sensory seeking as well as impulsive be</w:t>
      </w:r>
      <w:r w:rsidR="00B2473F">
        <w:rPr>
          <w:bCs/>
        </w:rPr>
        <w:t>ha</w:t>
      </w:r>
      <w:r w:rsidR="00DE7CD7">
        <w:rPr>
          <w:bCs/>
        </w:rPr>
        <w:t>viour</w:t>
      </w:r>
      <w:r w:rsidR="00B2473F">
        <w:rPr>
          <w:bCs/>
        </w:rPr>
        <w:t xml:space="preserve">. She has required a </w:t>
      </w:r>
      <w:r w:rsidR="00F72136">
        <w:rPr>
          <w:bCs/>
        </w:rPr>
        <w:t xml:space="preserve">constant 1:1 and a low demand approach to </w:t>
      </w:r>
      <w:r w:rsidR="00A401EB">
        <w:rPr>
          <w:bCs/>
        </w:rPr>
        <w:t>completing</w:t>
      </w:r>
      <w:r w:rsidR="00F72136">
        <w:rPr>
          <w:bCs/>
        </w:rPr>
        <w:t xml:space="preserve"> the most basic of tasks. </w:t>
      </w:r>
      <w:r w:rsidR="00DB33BA" w:rsidRPr="00837838">
        <w:rPr>
          <w:bCs/>
        </w:rPr>
        <w:t xml:space="preserve">In </w:t>
      </w:r>
      <w:r w:rsidR="00DB33BA">
        <w:rPr>
          <w:bCs/>
        </w:rPr>
        <w:t xml:space="preserve">recent weeks, Gwen’s </w:t>
      </w:r>
      <w:r w:rsidR="00DB33BA" w:rsidRPr="00837838">
        <w:rPr>
          <w:bCs/>
        </w:rPr>
        <w:t xml:space="preserve">behaviours have caused </w:t>
      </w:r>
      <w:proofErr w:type="gramStart"/>
      <w:r w:rsidR="00DB33BA" w:rsidRPr="00837838">
        <w:rPr>
          <w:bCs/>
        </w:rPr>
        <w:t>a large number of</w:t>
      </w:r>
      <w:proofErr w:type="gramEnd"/>
      <w:r w:rsidR="00DB33BA" w:rsidRPr="00837838">
        <w:rPr>
          <w:bCs/>
        </w:rPr>
        <w:t xml:space="preserve"> hospital trips and her behaviour while in hospital ha</w:t>
      </w:r>
      <w:r w:rsidR="00DB33BA">
        <w:rPr>
          <w:bCs/>
        </w:rPr>
        <w:t>s required</w:t>
      </w:r>
      <w:r w:rsidR="00DB33BA" w:rsidRPr="00837838">
        <w:rPr>
          <w:bCs/>
        </w:rPr>
        <w:t xml:space="preserve"> specialist input</w:t>
      </w:r>
      <w:r w:rsidR="00DB33BA">
        <w:rPr>
          <w:bCs/>
        </w:rPr>
        <w:t xml:space="preserve"> and sedation. It is noted h</w:t>
      </w:r>
      <w:r w:rsidR="00DB33BA" w:rsidRPr="00837838">
        <w:rPr>
          <w:bCs/>
        </w:rPr>
        <w:t xml:space="preserve">er compliance </w:t>
      </w:r>
      <w:r w:rsidR="00DB33BA">
        <w:rPr>
          <w:bCs/>
        </w:rPr>
        <w:t xml:space="preserve">is </w:t>
      </w:r>
      <w:r w:rsidR="00DB33BA" w:rsidRPr="00837838">
        <w:rPr>
          <w:bCs/>
        </w:rPr>
        <w:t>deteriorat</w:t>
      </w:r>
      <w:r w:rsidR="00DB33BA">
        <w:rPr>
          <w:bCs/>
        </w:rPr>
        <w:t>ing</w:t>
      </w:r>
      <w:r w:rsidR="00DB33BA" w:rsidRPr="00837838">
        <w:rPr>
          <w:bCs/>
        </w:rPr>
        <w:t xml:space="preserve"> with age</w:t>
      </w:r>
      <w:r w:rsidR="00DB33BA">
        <w:rPr>
          <w:bCs/>
        </w:rPr>
        <w:t xml:space="preserve"> and she is becoming more demand avoidant. </w:t>
      </w:r>
      <w:r w:rsidR="00C90120">
        <w:rPr>
          <w:bCs/>
        </w:rPr>
        <w:t xml:space="preserve">To maintain her safety, even with structure, at least 1:1 is </w:t>
      </w:r>
      <w:proofErr w:type="gramStart"/>
      <w:r w:rsidR="00C90120">
        <w:rPr>
          <w:bCs/>
        </w:rPr>
        <w:t>required</w:t>
      </w:r>
      <w:r w:rsidR="00744671">
        <w:rPr>
          <w:bCs/>
        </w:rPr>
        <w:t xml:space="preserve"> at all times</w:t>
      </w:r>
      <w:proofErr w:type="gramEnd"/>
      <w:r w:rsidR="00744671">
        <w:rPr>
          <w:bCs/>
        </w:rPr>
        <w:t xml:space="preserve">. </w:t>
      </w:r>
    </w:p>
    <w:p w14:paraId="7CDC67E8" w14:textId="01E932B5" w:rsidR="0057057E" w:rsidRDefault="0057057E" w:rsidP="00837838">
      <w:pPr>
        <w:pBdr>
          <w:top w:val="single" w:sz="4" w:space="1" w:color="auto"/>
          <w:left w:val="single" w:sz="4" w:space="4" w:color="auto"/>
          <w:bottom w:val="single" w:sz="4" w:space="1" w:color="auto"/>
          <w:right w:val="single" w:sz="4" w:space="4" w:color="auto"/>
        </w:pBdr>
        <w:rPr>
          <w:bCs/>
        </w:rPr>
      </w:pPr>
      <w:r>
        <w:rPr>
          <w:bCs/>
        </w:rPr>
        <w:t>As time has passed, Gwen has required more support and provision has increased in every area of her life. This is required to c</w:t>
      </w:r>
      <w:r w:rsidR="00E33A44">
        <w:rPr>
          <w:bCs/>
        </w:rPr>
        <w:t>o</w:t>
      </w:r>
      <w:r>
        <w:rPr>
          <w:bCs/>
        </w:rPr>
        <w:t>ntin</w:t>
      </w:r>
      <w:r w:rsidR="00E33A44">
        <w:rPr>
          <w:bCs/>
        </w:rPr>
        <w:t>u</w:t>
      </w:r>
      <w:r>
        <w:rPr>
          <w:bCs/>
        </w:rPr>
        <w:t xml:space="preserve">e to keep her safe, </w:t>
      </w:r>
      <w:r w:rsidR="00660168">
        <w:rPr>
          <w:bCs/>
        </w:rPr>
        <w:t xml:space="preserve">happy, </w:t>
      </w:r>
      <w:r>
        <w:rPr>
          <w:bCs/>
        </w:rPr>
        <w:t xml:space="preserve">healthy and meeting her potential. </w:t>
      </w:r>
      <w:r w:rsidR="00660168">
        <w:rPr>
          <w:bCs/>
        </w:rPr>
        <w:t xml:space="preserve">Gwen would thrive with familiar and highly structured support with a low demand approach. </w:t>
      </w:r>
    </w:p>
    <w:p w14:paraId="0F2FD7B2" w14:textId="77777777" w:rsidR="002F37DA" w:rsidRPr="009C2272" w:rsidRDefault="002F37DA" w:rsidP="00B845BC">
      <w:pPr>
        <w:pBdr>
          <w:top w:val="single" w:sz="4" w:space="1" w:color="auto"/>
          <w:left w:val="single" w:sz="4" w:space="4" w:color="auto"/>
          <w:bottom w:val="single" w:sz="4" w:space="1" w:color="auto"/>
          <w:right w:val="single" w:sz="4" w:space="4" w:color="auto"/>
        </w:pBdr>
        <w:rPr>
          <w:bCs/>
        </w:rPr>
      </w:pPr>
    </w:p>
    <w:tbl>
      <w:tblPr>
        <w:tblStyle w:val="TableGrid"/>
        <w:tblW w:w="0" w:type="auto"/>
        <w:tblInd w:w="-34" w:type="dxa"/>
        <w:tblLook w:val="04A0" w:firstRow="1" w:lastRow="0" w:firstColumn="1" w:lastColumn="0" w:noHBand="0" w:noVBand="1"/>
      </w:tblPr>
      <w:tblGrid>
        <w:gridCol w:w="2667"/>
        <w:gridCol w:w="1873"/>
        <w:gridCol w:w="2279"/>
        <w:gridCol w:w="2231"/>
      </w:tblGrid>
      <w:tr w:rsidR="00704A90" w:rsidRPr="00460089" w14:paraId="7E303688" w14:textId="77777777" w:rsidTr="00AE2C30">
        <w:tc>
          <w:tcPr>
            <w:tcW w:w="9050" w:type="dxa"/>
            <w:gridSpan w:val="4"/>
          </w:tcPr>
          <w:p w14:paraId="7E303686" w14:textId="77777777" w:rsidR="00704A90" w:rsidRDefault="00704A90" w:rsidP="00704A90">
            <w:pPr>
              <w:jc w:val="center"/>
            </w:pPr>
          </w:p>
          <w:p w14:paraId="7E303687" w14:textId="77777777" w:rsidR="00704A90" w:rsidRPr="00460089" w:rsidRDefault="00704A90" w:rsidP="00704A90">
            <w:pPr>
              <w:rPr>
                <w:b/>
              </w:rPr>
            </w:pPr>
            <w:r w:rsidRPr="00B845BC">
              <w:rPr>
                <w:b/>
              </w:rPr>
              <w:t>What is the anticipated outcome for the child/young person?</w:t>
            </w:r>
          </w:p>
        </w:tc>
      </w:tr>
      <w:tr w:rsidR="00704A90" w:rsidRPr="00460089" w14:paraId="7E30368E" w14:textId="77777777" w:rsidTr="00AE2C30">
        <w:tc>
          <w:tcPr>
            <w:tcW w:w="2667" w:type="dxa"/>
          </w:tcPr>
          <w:p w14:paraId="7E303689" w14:textId="77777777" w:rsidR="00704A90" w:rsidRPr="00460089" w:rsidRDefault="00704A90" w:rsidP="0003305C">
            <w:pPr>
              <w:spacing w:after="200"/>
              <w:rPr>
                <w:b/>
              </w:rPr>
            </w:pPr>
            <w:r>
              <w:rPr>
                <w:b/>
              </w:rPr>
              <w:t xml:space="preserve">Health Needs </w:t>
            </w:r>
          </w:p>
        </w:tc>
        <w:tc>
          <w:tcPr>
            <w:tcW w:w="1873" w:type="dxa"/>
          </w:tcPr>
          <w:p w14:paraId="7E30368A" w14:textId="77777777" w:rsidR="00704A90" w:rsidRPr="00460089" w:rsidRDefault="00704A90" w:rsidP="0003305C">
            <w:pPr>
              <w:spacing w:after="200"/>
              <w:rPr>
                <w:b/>
              </w:rPr>
            </w:pPr>
            <w:r w:rsidRPr="00460089">
              <w:rPr>
                <w:b/>
              </w:rPr>
              <w:t>Outcome</w:t>
            </w:r>
          </w:p>
        </w:tc>
        <w:tc>
          <w:tcPr>
            <w:tcW w:w="2279" w:type="dxa"/>
          </w:tcPr>
          <w:p w14:paraId="7E30368B" w14:textId="77777777" w:rsidR="00704A90" w:rsidRPr="00460089" w:rsidRDefault="00704A90" w:rsidP="0003305C">
            <w:pPr>
              <w:spacing w:after="200"/>
              <w:rPr>
                <w:b/>
              </w:rPr>
            </w:pPr>
            <w:r w:rsidRPr="00460089">
              <w:rPr>
                <w:b/>
              </w:rPr>
              <w:t>Provision</w:t>
            </w:r>
          </w:p>
          <w:p w14:paraId="7E30368C" w14:textId="77777777" w:rsidR="00704A90" w:rsidRPr="00460089" w:rsidRDefault="00704A90" w:rsidP="0003305C">
            <w:pPr>
              <w:spacing w:after="200"/>
              <w:rPr>
                <w:b/>
              </w:rPr>
            </w:pPr>
            <w:r w:rsidRPr="00460089">
              <w:rPr>
                <w:b/>
              </w:rPr>
              <w:t xml:space="preserve">Resources and monitoring </w:t>
            </w:r>
          </w:p>
        </w:tc>
        <w:tc>
          <w:tcPr>
            <w:tcW w:w="2231" w:type="dxa"/>
          </w:tcPr>
          <w:p w14:paraId="7E30368D" w14:textId="77777777" w:rsidR="00704A90" w:rsidRPr="00460089" w:rsidRDefault="00704A90" w:rsidP="0003305C">
            <w:pPr>
              <w:spacing w:after="200"/>
              <w:rPr>
                <w:b/>
              </w:rPr>
            </w:pPr>
            <w:r w:rsidRPr="00460089">
              <w:rPr>
                <w:b/>
              </w:rPr>
              <w:t>By whom and how often?</w:t>
            </w:r>
          </w:p>
        </w:tc>
      </w:tr>
      <w:tr w:rsidR="00704A90" w:rsidRPr="00460089" w14:paraId="7E303693" w14:textId="77777777" w:rsidTr="00AE2C30">
        <w:tc>
          <w:tcPr>
            <w:tcW w:w="2667" w:type="dxa"/>
          </w:tcPr>
          <w:p w14:paraId="7E30368F" w14:textId="064EF3B2" w:rsidR="00704A90" w:rsidRPr="00460089" w:rsidRDefault="00346FAA" w:rsidP="0003305C">
            <w:pPr>
              <w:spacing w:after="200"/>
            </w:pPr>
            <w:r>
              <w:t xml:space="preserve">Under our service, </w:t>
            </w:r>
            <w:r w:rsidR="008B3D62">
              <w:t>Gwen has Trisomy 21</w:t>
            </w:r>
            <w:r w:rsidR="00186E9A">
              <w:t>/</w:t>
            </w:r>
            <w:r w:rsidR="00B5274B">
              <w:t>Down syndrome</w:t>
            </w:r>
            <w:r w:rsidR="00186E9A">
              <w:t xml:space="preserve"> for which she requires</w:t>
            </w:r>
            <w:r w:rsidR="00B5274B">
              <w:t xml:space="preserve"> condition specific monitoring as p</w:t>
            </w:r>
            <w:r w:rsidR="00186E9A">
              <w:t>e</w:t>
            </w:r>
            <w:r w:rsidR="00B5274B">
              <w:t>r recommendations by UK Down syndrome interest group</w:t>
            </w:r>
          </w:p>
        </w:tc>
        <w:tc>
          <w:tcPr>
            <w:tcW w:w="1873" w:type="dxa"/>
          </w:tcPr>
          <w:p w14:paraId="7E303690" w14:textId="6E97D021" w:rsidR="00704A90" w:rsidRPr="00B5274B" w:rsidRDefault="00186E9A" w:rsidP="0003305C">
            <w:pPr>
              <w:spacing w:after="200"/>
              <w:rPr>
                <w:bCs/>
              </w:rPr>
            </w:pPr>
            <w:r>
              <w:rPr>
                <w:bCs/>
              </w:rPr>
              <w:t>F</w:t>
            </w:r>
            <w:r w:rsidR="00B5274B" w:rsidRPr="00B5274B">
              <w:rPr>
                <w:bCs/>
              </w:rPr>
              <w:t xml:space="preserve">or </w:t>
            </w:r>
            <w:r>
              <w:rPr>
                <w:bCs/>
              </w:rPr>
              <w:t>Gwen</w:t>
            </w:r>
            <w:r w:rsidR="00B5274B" w:rsidRPr="00B5274B">
              <w:rPr>
                <w:bCs/>
              </w:rPr>
              <w:t xml:space="preserve"> to remain fit and healthy and to achieve her maximum potential</w:t>
            </w:r>
          </w:p>
        </w:tc>
        <w:tc>
          <w:tcPr>
            <w:tcW w:w="2279" w:type="dxa"/>
          </w:tcPr>
          <w:p w14:paraId="7E303691" w14:textId="5513B561" w:rsidR="00704A90" w:rsidRPr="00460089" w:rsidRDefault="00186E9A" w:rsidP="00704A90">
            <w:r>
              <w:t>C</w:t>
            </w:r>
            <w:r w:rsidR="00B5274B">
              <w:t xml:space="preserve">ondition specific monitoring </w:t>
            </w:r>
          </w:p>
        </w:tc>
        <w:tc>
          <w:tcPr>
            <w:tcW w:w="2231" w:type="dxa"/>
          </w:tcPr>
          <w:p w14:paraId="7E303692" w14:textId="3DACC5B1" w:rsidR="00704A90" w:rsidRPr="00460089" w:rsidRDefault="00186E9A" w:rsidP="00704A90">
            <w:r>
              <w:t xml:space="preserve">Neurodevelopmental </w:t>
            </w:r>
            <w:r w:rsidR="00B5274B">
              <w:t>paediatrician- annual review</w:t>
            </w:r>
            <w:r w:rsidR="00E309C8">
              <w:t>, Alder Hey</w:t>
            </w:r>
          </w:p>
        </w:tc>
      </w:tr>
    </w:tbl>
    <w:p w14:paraId="7E303694" w14:textId="77777777" w:rsidR="00B845BC" w:rsidRDefault="00B845BC" w:rsidP="00704A90"/>
    <w:p w14:paraId="7E303695" w14:textId="302565C7" w:rsidR="00704A90" w:rsidRPr="00704A90" w:rsidRDefault="00704A90" w:rsidP="00704A90">
      <w:pPr>
        <w:rPr>
          <w:rFonts w:ascii="Arial" w:eastAsia="Times New Roman" w:hAnsi="Arial" w:cs="Arial"/>
          <w:b/>
        </w:rPr>
      </w:pPr>
      <w:r w:rsidRPr="00704A90">
        <w:rPr>
          <w:rFonts w:ascii="Arial" w:eastAsia="Times New Roman" w:hAnsi="Arial" w:cs="Arial"/>
          <w:b/>
        </w:rPr>
        <w:t>These recommendations are based on</w:t>
      </w:r>
      <w:r w:rsidR="00E309C8">
        <w:rPr>
          <w:rFonts w:ascii="Arial" w:eastAsia="Times New Roman" w:hAnsi="Arial" w:cs="Arial"/>
          <w:b/>
        </w:rPr>
        <w:t xml:space="preserve"> Gwendolyn’s</w:t>
      </w:r>
      <w:r w:rsidRPr="00704A90">
        <w:rPr>
          <w:rFonts w:ascii="Arial" w:eastAsia="Times New Roman" w:hAnsi="Arial" w:cs="Arial"/>
          <w:b/>
        </w:rPr>
        <w:t xml:space="preserve"> current level of need, and therefore are likely to change as </w:t>
      </w:r>
      <w:r>
        <w:rPr>
          <w:rFonts w:ascii="Arial" w:eastAsia="Times New Roman" w:hAnsi="Arial" w:cs="Arial"/>
          <w:b/>
        </w:rPr>
        <w:t xml:space="preserve">there is </w:t>
      </w:r>
      <w:r w:rsidRPr="00704A90">
        <w:rPr>
          <w:rFonts w:ascii="Arial" w:eastAsia="Times New Roman" w:hAnsi="Arial" w:cs="Arial"/>
          <w:b/>
        </w:rPr>
        <w:t xml:space="preserve">progresses and needs change. Any amendments to the level of support will be based upon clinical </w:t>
      </w:r>
      <w:r w:rsidR="00DC5D75" w:rsidRPr="00704A90">
        <w:rPr>
          <w:rFonts w:ascii="Arial" w:eastAsia="Times New Roman" w:hAnsi="Arial" w:cs="Arial"/>
          <w:b/>
        </w:rPr>
        <w:t>need and</w:t>
      </w:r>
      <w:r w:rsidRPr="00704A90">
        <w:rPr>
          <w:rFonts w:ascii="Arial" w:eastAsia="Times New Roman" w:hAnsi="Arial" w:cs="Arial"/>
          <w:b/>
        </w:rPr>
        <w:t xml:space="preserve"> will be discussed with </w:t>
      </w:r>
      <w:r>
        <w:rPr>
          <w:rFonts w:ascii="Arial" w:eastAsia="Times New Roman" w:hAnsi="Arial" w:cs="Arial"/>
          <w:b/>
        </w:rPr>
        <w:t xml:space="preserve">the child/young person, </w:t>
      </w:r>
      <w:r w:rsidRPr="00704A90">
        <w:rPr>
          <w:rFonts w:ascii="Arial" w:eastAsia="Times New Roman" w:hAnsi="Arial" w:cs="Arial"/>
          <w:b/>
        </w:rPr>
        <w:t>parents and the setting, and documented in a report.</w:t>
      </w:r>
    </w:p>
    <w:p w14:paraId="7E303696" w14:textId="77777777" w:rsidR="00704A90" w:rsidRPr="00704A90" w:rsidRDefault="00704A90" w:rsidP="00704A90"/>
    <w:sectPr w:rsidR="00704A90" w:rsidRPr="00704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5384" w14:textId="77777777" w:rsidR="000A4833" w:rsidRDefault="000A4833" w:rsidP="00B845BC">
      <w:pPr>
        <w:spacing w:after="0" w:line="240" w:lineRule="auto"/>
      </w:pPr>
      <w:r>
        <w:separator/>
      </w:r>
    </w:p>
  </w:endnote>
  <w:endnote w:type="continuationSeparator" w:id="0">
    <w:p w14:paraId="6E769595" w14:textId="77777777" w:rsidR="000A4833" w:rsidRDefault="000A4833" w:rsidP="00B8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7F95" w14:textId="77777777" w:rsidR="000A4833" w:rsidRDefault="000A4833" w:rsidP="00B845BC">
      <w:pPr>
        <w:spacing w:after="0" w:line="240" w:lineRule="auto"/>
      </w:pPr>
      <w:r>
        <w:separator/>
      </w:r>
    </w:p>
  </w:footnote>
  <w:footnote w:type="continuationSeparator" w:id="0">
    <w:p w14:paraId="336CA75F" w14:textId="77777777" w:rsidR="000A4833" w:rsidRDefault="000A4833" w:rsidP="00B84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51DCD"/>
    <w:multiLevelType w:val="hybridMultilevel"/>
    <w:tmpl w:val="16B2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73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a Vials">
    <w15:presenceInfo w15:providerId="Windows Live" w15:userId="9499c634bcd07256"/>
  </w15:person>
  <w15:person w15:author="Adam Vials Moore">
    <w15:presenceInfo w15:providerId="AD" w15:userId="S::adam.vialsmoore@jisc.ac.uk::00b20fd2-b6de-4a2a-aa5a-79e21274b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5D"/>
    <w:rsid w:val="00020B3B"/>
    <w:rsid w:val="00032DB1"/>
    <w:rsid w:val="00045B0B"/>
    <w:rsid w:val="000559FB"/>
    <w:rsid w:val="00083E45"/>
    <w:rsid w:val="000A1749"/>
    <w:rsid w:val="000A2B03"/>
    <w:rsid w:val="000A4833"/>
    <w:rsid w:val="000B2DDD"/>
    <w:rsid w:val="000B6FAE"/>
    <w:rsid w:val="000C1423"/>
    <w:rsid w:val="000D165B"/>
    <w:rsid w:val="000D559F"/>
    <w:rsid w:val="000E25E8"/>
    <w:rsid w:val="000E29E9"/>
    <w:rsid w:val="000E732F"/>
    <w:rsid w:val="000E7943"/>
    <w:rsid w:val="000F2757"/>
    <w:rsid w:val="00127451"/>
    <w:rsid w:val="001503DD"/>
    <w:rsid w:val="001636FB"/>
    <w:rsid w:val="001676BB"/>
    <w:rsid w:val="0017306E"/>
    <w:rsid w:val="00185660"/>
    <w:rsid w:val="00186E9A"/>
    <w:rsid w:val="00190A3B"/>
    <w:rsid w:val="00193D10"/>
    <w:rsid w:val="0019698B"/>
    <w:rsid w:val="001A3022"/>
    <w:rsid w:val="001A58B1"/>
    <w:rsid w:val="001A5BBC"/>
    <w:rsid w:val="001A67D5"/>
    <w:rsid w:val="001F1AB6"/>
    <w:rsid w:val="001F47C3"/>
    <w:rsid w:val="001F7F03"/>
    <w:rsid w:val="00200F75"/>
    <w:rsid w:val="00203B4A"/>
    <w:rsid w:val="002205B4"/>
    <w:rsid w:val="002256D6"/>
    <w:rsid w:val="002345D8"/>
    <w:rsid w:val="00246AF1"/>
    <w:rsid w:val="00267711"/>
    <w:rsid w:val="00272AC7"/>
    <w:rsid w:val="002863CA"/>
    <w:rsid w:val="00286D0B"/>
    <w:rsid w:val="002A5C32"/>
    <w:rsid w:val="002C3B1D"/>
    <w:rsid w:val="002F37DA"/>
    <w:rsid w:val="002F626C"/>
    <w:rsid w:val="003029D1"/>
    <w:rsid w:val="00313B88"/>
    <w:rsid w:val="00346AA9"/>
    <w:rsid w:val="00346FAA"/>
    <w:rsid w:val="00354B35"/>
    <w:rsid w:val="00372C5B"/>
    <w:rsid w:val="00393DF1"/>
    <w:rsid w:val="003A3D34"/>
    <w:rsid w:val="003D6BE5"/>
    <w:rsid w:val="003E1703"/>
    <w:rsid w:val="003E6937"/>
    <w:rsid w:val="00417D33"/>
    <w:rsid w:val="00443525"/>
    <w:rsid w:val="0045010F"/>
    <w:rsid w:val="00457165"/>
    <w:rsid w:val="00480527"/>
    <w:rsid w:val="00483B7D"/>
    <w:rsid w:val="004949C4"/>
    <w:rsid w:val="00497BD6"/>
    <w:rsid w:val="004B2F43"/>
    <w:rsid w:val="004B5127"/>
    <w:rsid w:val="004C4838"/>
    <w:rsid w:val="004C5576"/>
    <w:rsid w:val="004D3346"/>
    <w:rsid w:val="004F18BF"/>
    <w:rsid w:val="00514E2E"/>
    <w:rsid w:val="005327D4"/>
    <w:rsid w:val="0057057E"/>
    <w:rsid w:val="00571E2B"/>
    <w:rsid w:val="0057715D"/>
    <w:rsid w:val="00586AFD"/>
    <w:rsid w:val="005A7B24"/>
    <w:rsid w:val="005C46BB"/>
    <w:rsid w:val="005D4FB8"/>
    <w:rsid w:val="005E4905"/>
    <w:rsid w:val="005E6AED"/>
    <w:rsid w:val="00600D84"/>
    <w:rsid w:val="00602FBC"/>
    <w:rsid w:val="006244EB"/>
    <w:rsid w:val="006403D2"/>
    <w:rsid w:val="00657618"/>
    <w:rsid w:val="00660168"/>
    <w:rsid w:val="00677427"/>
    <w:rsid w:val="006833ED"/>
    <w:rsid w:val="006B6D66"/>
    <w:rsid w:val="006C700F"/>
    <w:rsid w:val="006D34BB"/>
    <w:rsid w:val="006D451A"/>
    <w:rsid w:val="006D5B12"/>
    <w:rsid w:val="006E7944"/>
    <w:rsid w:val="006F28BC"/>
    <w:rsid w:val="0070125C"/>
    <w:rsid w:val="0070496B"/>
    <w:rsid w:val="00704A90"/>
    <w:rsid w:val="00705B0B"/>
    <w:rsid w:val="00714628"/>
    <w:rsid w:val="00717C6B"/>
    <w:rsid w:val="00721FE5"/>
    <w:rsid w:val="00732F59"/>
    <w:rsid w:val="00736771"/>
    <w:rsid w:val="0073728C"/>
    <w:rsid w:val="00744671"/>
    <w:rsid w:val="0074571B"/>
    <w:rsid w:val="007721D6"/>
    <w:rsid w:val="0078269C"/>
    <w:rsid w:val="0079197B"/>
    <w:rsid w:val="00792CDF"/>
    <w:rsid w:val="007A0226"/>
    <w:rsid w:val="007A0315"/>
    <w:rsid w:val="007B556C"/>
    <w:rsid w:val="007C55D0"/>
    <w:rsid w:val="007D6DF5"/>
    <w:rsid w:val="007F18CC"/>
    <w:rsid w:val="008055C6"/>
    <w:rsid w:val="00830263"/>
    <w:rsid w:val="008316A5"/>
    <w:rsid w:val="00837838"/>
    <w:rsid w:val="008401B8"/>
    <w:rsid w:val="00866F57"/>
    <w:rsid w:val="008764F3"/>
    <w:rsid w:val="00880BBB"/>
    <w:rsid w:val="00882083"/>
    <w:rsid w:val="008A0401"/>
    <w:rsid w:val="008A7DA6"/>
    <w:rsid w:val="008B3D62"/>
    <w:rsid w:val="008B552E"/>
    <w:rsid w:val="008C0109"/>
    <w:rsid w:val="008F43B1"/>
    <w:rsid w:val="008F48AF"/>
    <w:rsid w:val="0091430F"/>
    <w:rsid w:val="00927529"/>
    <w:rsid w:val="00931971"/>
    <w:rsid w:val="00944A5F"/>
    <w:rsid w:val="00961A7E"/>
    <w:rsid w:val="00962E2C"/>
    <w:rsid w:val="00966BE4"/>
    <w:rsid w:val="00974F3B"/>
    <w:rsid w:val="0097756C"/>
    <w:rsid w:val="0099401B"/>
    <w:rsid w:val="0099427A"/>
    <w:rsid w:val="009B5691"/>
    <w:rsid w:val="009C1753"/>
    <w:rsid w:val="009C2272"/>
    <w:rsid w:val="009C2DE6"/>
    <w:rsid w:val="009D5B18"/>
    <w:rsid w:val="009E0989"/>
    <w:rsid w:val="009E4ECB"/>
    <w:rsid w:val="009F41C1"/>
    <w:rsid w:val="009F54DD"/>
    <w:rsid w:val="009F7D11"/>
    <w:rsid w:val="00A00357"/>
    <w:rsid w:val="00A138A6"/>
    <w:rsid w:val="00A401EB"/>
    <w:rsid w:val="00A40542"/>
    <w:rsid w:val="00A41163"/>
    <w:rsid w:val="00A41791"/>
    <w:rsid w:val="00A4550A"/>
    <w:rsid w:val="00A47353"/>
    <w:rsid w:val="00A704B3"/>
    <w:rsid w:val="00A712AA"/>
    <w:rsid w:val="00A806F1"/>
    <w:rsid w:val="00A84366"/>
    <w:rsid w:val="00A85CF6"/>
    <w:rsid w:val="00A86C5C"/>
    <w:rsid w:val="00A9331F"/>
    <w:rsid w:val="00AC06CD"/>
    <w:rsid w:val="00AC4DE9"/>
    <w:rsid w:val="00AC7D15"/>
    <w:rsid w:val="00AE2C30"/>
    <w:rsid w:val="00AF0013"/>
    <w:rsid w:val="00AF2E3C"/>
    <w:rsid w:val="00AF35B1"/>
    <w:rsid w:val="00B0441F"/>
    <w:rsid w:val="00B14270"/>
    <w:rsid w:val="00B164CE"/>
    <w:rsid w:val="00B21CAE"/>
    <w:rsid w:val="00B22130"/>
    <w:rsid w:val="00B2473F"/>
    <w:rsid w:val="00B33B69"/>
    <w:rsid w:val="00B349CA"/>
    <w:rsid w:val="00B37C77"/>
    <w:rsid w:val="00B407B9"/>
    <w:rsid w:val="00B43142"/>
    <w:rsid w:val="00B5274B"/>
    <w:rsid w:val="00B53383"/>
    <w:rsid w:val="00B673D2"/>
    <w:rsid w:val="00B80B89"/>
    <w:rsid w:val="00B845BC"/>
    <w:rsid w:val="00BB53A7"/>
    <w:rsid w:val="00BB732A"/>
    <w:rsid w:val="00BC2611"/>
    <w:rsid w:val="00BC57BC"/>
    <w:rsid w:val="00BF77DB"/>
    <w:rsid w:val="00C37F1F"/>
    <w:rsid w:val="00C65185"/>
    <w:rsid w:val="00C70A89"/>
    <w:rsid w:val="00C72EB5"/>
    <w:rsid w:val="00C83FBE"/>
    <w:rsid w:val="00C90120"/>
    <w:rsid w:val="00CA0768"/>
    <w:rsid w:val="00CD3A55"/>
    <w:rsid w:val="00CD4B2B"/>
    <w:rsid w:val="00D11942"/>
    <w:rsid w:val="00D158E3"/>
    <w:rsid w:val="00D30A51"/>
    <w:rsid w:val="00D424CA"/>
    <w:rsid w:val="00D43001"/>
    <w:rsid w:val="00D54FC1"/>
    <w:rsid w:val="00D604E5"/>
    <w:rsid w:val="00D772A5"/>
    <w:rsid w:val="00D83711"/>
    <w:rsid w:val="00D96895"/>
    <w:rsid w:val="00DB27EE"/>
    <w:rsid w:val="00DB33BA"/>
    <w:rsid w:val="00DC5D75"/>
    <w:rsid w:val="00DC67C3"/>
    <w:rsid w:val="00DD7EBD"/>
    <w:rsid w:val="00DE4C89"/>
    <w:rsid w:val="00DE7CD7"/>
    <w:rsid w:val="00E168D8"/>
    <w:rsid w:val="00E27E30"/>
    <w:rsid w:val="00E309C8"/>
    <w:rsid w:val="00E33A44"/>
    <w:rsid w:val="00E42F7E"/>
    <w:rsid w:val="00E44A58"/>
    <w:rsid w:val="00E6108E"/>
    <w:rsid w:val="00E661C4"/>
    <w:rsid w:val="00E701AC"/>
    <w:rsid w:val="00E70549"/>
    <w:rsid w:val="00E8337B"/>
    <w:rsid w:val="00E85BA7"/>
    <w:rsid w:val="00E93174"/>
    <w:rsid w:val="00E97621"/>
    <w:rsid w:val="00EF73EF"/>
    <w:rsid w:val="00F006B5"/>
    <w:rsid w:val="00F03D1B"/>
    <w:rsid w:val="00F05562"/>
    <w:rsid w:val="00F20A67"/>
    <w:rsid w:val="00F47693"/>
    <w:rsid w:val="00F5202F"/>
    <w:rsid w:val="00F614C9"/>
    <w:rsid w:val="00F61616"/>
    <w:rsid w:val="00F6243C"/>
    <w:rsid w:val="00F72136"/>
    <w:rsid w:val="00F75FA8"/>
    <w:rsid w:val="00F86922"/>
    <w:rsid w:val="00FC4E52"/>
    <w:rsid w:val="00FD3BBF"/>
    <w:rsid w:val="00FD3E88"/>
    <w:rsid w:val="00FE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4C"/>
  <w15:docId w15:val="{3CEE3325-25A5-4D5D-A619-488D614F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49"/>
    <w:rPr>
      <w:rFonts w:ascii="Tahoma" w:hAnsi="Tahoma" w:cs="Tahoma"/>
      <w:sz w:val="16"/>
      <w:szCs w:val="16"/>
    </w:rPr>
  </w:style>
  <w:style w:type="table" w:styleId="TableGrid">
    <w:name w:val="Table Grid"/>
    <w:basedOn w:val="TableNormal"/>
    <w:uiPriority w:val="59"/>
    <w:rsid w:val="000A1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BC"/>
  </w:style>
  <w:style w:type="paragraph" w:styleId="Footer">
    <w:name w:val="footer"/>
    <w:basedOn w:val="Normal"/>
    <w:link w:val="FooterChar"/>
    <w:uiPriority w:val="99"/>
    <w:unhideWhenUsed/>
    <w:rsid w:val="00B84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BC"/>
  </w:style>
  <w:style w:type="character" w:styleId="Hyperlink">
    <w:name w:val="Hyperlink"/>
    <w:basedOn w:val="DefaultParagraphFont"/>
    <w:uiPriority w:val="99"/>
    <w:unhideWhenUsed/>
    <w:rsid w:val="00A40542"/>
    <w:rPr>
      <w:color w:val="0000FF" w:themeColor="hyperlink"/>
      <w:u w:val="single"/>
    </w:rPr>
  </w:style>
  <w:style w:type="paragraph" w:styleId="ListParagraph">
    <w:name w:val="List Paragraph"/>
    <w:basedOn w:val="Normal"/>
    <w:uiPriority w:val="34"/>
    <w:qFormat/>
    <w:rsid w:val="00F47693"/>
    <w:pPr>
      <w:ind w:left="720"/>
      <w:contextualSpacing/>
    </w:pPr>
  </w:style>
  <w:style w:type="paragraph" w:styleId="Revision">
    <w:name w:val="Revision"/>
    <w:hidden/>
    <w:uiPriority w:val="99"/>
    <w:semiHidden/>
    <w:rsid w:val="00F61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2392336631F94492630067D48527A6" ma:contentTypeVersion="12" ma:contentTypeDescription="Create a new document." ma:contentTypeScope="" ma:versionID="0c0b49d0ad81e88b6c0e7160cbb39c20">
  <xsd:schema xmlns:xsd="http://www.w3.org/2001/XMLSchema" xmlns:xs="http://www.w3.org/2001/XMLSchema" xmlns:p="http://schemas.microsoft.com/office/2006/metadata/properties" xmlns:ns3="8b988765-5715-4092-af43-b20852c35262" xmlns:ns4="55d4ffc5-838a-483d-815b-af9bbc812360" targetNamespace="http://schemas.microsoft.com/office/2006/metadata/properties" ma:root="true" ma:fieldsID="fe2ed2b958c38d1e857f5851c2ce207a" ns3:_="" ns4:_="">
    <xsd:import namespace="8b988765-5715-4092-af43-b20852c35262"/>
    <xsd:import namespace="55d4ffc5-838a-483d-815b-af9bbc8123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88765-5715-4092-af43-b20852c35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4ffc5-838a-483d-815b-af9bbc8123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50170-6C06-4A43-987B-7DCECBA91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88765-5715-4092-af43-b20852c35262"/>
    <ds:schemaRef ds:uri="55d4ffc5-838a-483d-815b-af9bbc812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BB6087-C207-4842-B8B6-6F9AE31C7B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846A29-0C2F-497B-B459-5710C6397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Alder Hey NHS Foundation Trust</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Marlton Lindsey</dc:creator>
  <cp:lastModifiedBy>Adam Vials Moore</cp:lastModifiedBy>
  <cp:revision>2</cp:revision>
  <dcterms:created xsi:type="dcterms:W3CDTF">2022-06-05T10:48:00Z</dcterms:created>
  <dcterms:modified xsi:type="dcterms:W3CDTF">2022-06-05T10:48:00Z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0x0101005F2392336631F94492630067D48527A6</vt:lpwstr>
  </property>
</Properties>
</file>